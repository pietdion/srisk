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7C35D" w14:textId="77777777" w:rsidR="00AF1FC0" w:rsidRPr="00155801" w:rsidRDefault="00AF1FC0" w:rsidP="009D737C">
      <w:pPr>
        <w:jc w:val="center"/>
        <w:rPr>
          <w:rFonts w:cs="Calibri"/>
          <w:b/>
        </w:rPr>
      </w:pPr>
      <w:r w:rsidRPr="00155801">
        <w:rPr>
          <w:rFonts w:cs="Calibri"/>
          <w:b/>
        </w:rPr>
        <w:t>FULL PROPOSAL (FP)</w:t>
      </w:r>
    </w:p>
    <w:p w14:paraId="51CE88CC" w14:textId="0C733BB5" w:rsidR="00AF1FC0" w:rsidRPr="00155801" w:rsidRDefault="00AF1FC0" w:rsidP="007E07CA">
      <w:pPr>
        <w:rPr>
          <w:rFonts w:cs="Calibri"/>
        </w:rPr>
      </w:pPr>
      <w:r w:rsidRPr="00155801">
        <w:rPr>
          <w:rFonts w:cs="Calibri"/>
          <w:b/>
        </w:rPr>
        <w:t>Section A: Project Overview</w:t>
      </w:r>
      <w:r w:rsidRPr="00155801">
        <w:rPr>
          <w:rFonts w:cs="Calibri"/>
          <w:b/>
        </w:rPr>
        <w:tab/>
        <w:t>Start Date:</w:t>
      </w:r>
      <w:r w:rsidR="00300D41" w:rsidRPr="00155801">
        <w:rPr>
          <w:rFonts w:cs="Calibri"/>
          <w:b/>
        </w:rPr>
        <w:t xml:space="preserve"> </w:t>
      </w:r>
      <w:r w:rsidR="00E43317">
        <w:rPr>
          <w:rFonts w:cs="Calibri"/>
        </w:rPr>
        <w:t>November</w:t>
      </w:r>
      <w:r w:rsidR="00300D41" w:rsidRPr="00155801">
        <w:rPr>
          <w:rFonts w:cs="Calibri"/>
        </w:rPr>
        <w:t xml:space="preserve"> 2014</w:t>
      </w:r>
      <w:r w:rsidRPr="00155801">
        <w:rPr>
          <w:rFonts w:cs="Calibri"/>
          <w:b/>
        </w:rPr>
        <w:tab/>
        <w:t>Completion Date:</w:t>
      </w:r>
      <w:r w:rsidR="00300D41" w:rsidRPr="00155801">
        <w:rPr>
          <w:rFonts w:cs="Calibri"/>
          <w:b/>
        </w:rPr>
        <w:t xml:space="preserve"> </w:t>
      </w:r>
      <w:r w:rsidR="00300D41" w:rsidRPr="00155801">
        <w:rPr>
          <w:rFonts w:cs="Calibri"/>
        </w:rPr>
        <w:t>June 2015</w:t>
      </w:r>
    </w:p>
    <w:p w14:paraId="7B62D4EB" w14:textId="77777777" w:rsidR="00995560" w:rsidRPr="00995560" w:rsidRDefault="00AF1FC0" w:rsidP="00995560">
      <w:pPr>
        <w:pStyle w:val="ListParagraph"/>
        <w:numPr>
          <w:ilvl w:val="0"/>
          <w:numId w:val="7"/>
        </w:numPr>
        <w:rPr>
          <w:rFonts w:cs="Calibri"/>
          <w:b/>
        </w:rPr>
      </w:pPr>
      <w:r w:rsidRPr="00155801">
        <w:rPr>
          <w:rFonts w:cs="Calibri"/>
          <w:b/>
        </w:rPr>
        <w:t xml:space="preserve">Project Name: </w:t>
      </w:r>
      <w:r w:rsidRPr="00155801">
        <w:rPr>
          <w:rFonts w:cs="Calibri"/>
        </w:rPr>
        <w:t>(</w:t>
      </w:r>
      <w:r w:rsidRPr="00155801">
        <w:rPr>
          <w:rFonts w:cs="Calibri"/>
          <w:i/>
        </w:rPr>
        <w:t>up to 15 words)</w:t>
      </w:r>
    </w:p>
    <w:p w14:paraId="198F4145" w14:textId="77777777" w:rsidR="005F05D1" w:rsidRPr="00995560" w:rsidRDefault="005F05D1" w:rsidP="00995560">
      <w:pPr>
        <w:ind w:left="426"/>
        <w:rPr>
          <w:rFonts w:cs="Calibri"/>
          <w:b/>
        </w:rPr>
      </w:pPr>
      <w:r w:rsidRPr="00995560">
        <w:rPr>
          <w:rFonts w:cs="Calibri"/>
          <w:lang w:eastAsia="zh-CN"/>
        </w:rPr>
        <w:t xml:space="preserve">Quantifying </w:t>
      </w:r>
      <w:r w:rsidR="00002412" w:rsidRPr="00995560">
        <w:rPr>
          <w:rFonts w:cs="Calibri"/>
          <w:lang w:eastAsia="zh-CN"/>
        </w:rPr>
        <w:t xml:space="preserve">the </w:t>
      </w:r>
      <w:r w:rsidR="000F0FC8" w:rsidRPr="00995560">
        <w:rPr>
          <w:rFonts w:cs="Calibri"/>
          <w:lang w:eastAsia="zh-CN"/>
        </w:rPr>
        <w:t xml:space="preserve">impact of </w:t>
      </w:r>
      <w:r w:rsidRPr="00995560">
        <w:rPr>
          <w:rFonts w:cs="Calibri"/>
          <w:lang w:eastAsia="zh-CN"/>
        </w:rPr>
        <w:t>systemic</w:t>
      </w:r>
      <w:r w:rsidR="0091608E" w:rsidRPr="00995560">
        <w:rPr>
          <w:rFonts w:cs="Calibri"/>
          <w:lang w:eastAsia="zh-CN"/>
        </w:rPr>
        <w:t xml:space="preserve"> </w:t>
      </w:r>
      <w:r w:rsidRPr="00995560">
        <w:rPr>
          <w:rFonts w:cs="Calibri"/>
          <w:lang w:eastAsia="zh-CN"/>
        </w:rPr>
        <w:t xml:space="preserve">risk on </w:t>
      </w:r>
      <w:r w:rsidR="000F0FC8" w:rsidRPr="00995560">
        <w:rPr>
          <w:rFonts w:cs="Calibri"/>
          <w:lang w:eastAsia="zh-CN"/>
        </w:rPr>
        <w:t>capital requirements</w:t>
      </w:r>
      <w:r w:rsidRPr="00995560">
        <w:rPr>
          <w:rFonts w:cs="Calibri"/>
          <w:lang w:eastAsia="zh-CN"/>
        </w:rPr>
        <w:t xml:space="preserve"> for interrelated financial institutions and sectors</w:t>
      </w:r>
      <w:r w:rsidR="00EC23E1" w:rsidRPr="00995560">
        <w:rPr>
          <w:rFonts w:cs="Calibri"/>
          <w:lang w:eastAsia="zh-CN"/>
        </w:rPr>
        <w:t>.</w:t>
      </w:r>
    </w:p>
    <w:p w14:paraId="27C7BE52" w14:textId="77777777" w:rsidR="005F05D1" w:rsidRPr="00155801" w:rsidRDefault="005F05D1" w:rsidP="005F05D1">
      <w:pPr>
        <w:pStyle w:val="ListParagraph"/>
        <w:rPr>
          <w:rFonts w:cs="Calibri"/>
          <w:b/>
        </w:rPr>
      </w:pPr>
    </w:p>
    <w:p w14:paraId="34DD29DB" w14:textId="77777777" w:rsidR="00AF1FC0" w:rsidRPr="00155801" w:rsidRDefault="00AF1FC0" w:rsidP="00B957FE">
      <w:pPr>
        <w:pStyle w:val="ListParagraph"/>
        <w:numPr>
          <w:ilvl w:val="0"/>
          <w:numId w:val="7"/>
        </w:numPr>
        <w:rPr>
          <w:rFonts w:cs="Calibri"/>
          <w:b/>
        </w:rPr>
      </w:pPr>
      <w:r w:rsidRPr="00155801">
        <w:rPr>
          <w:rFonts w:cs="Calibri"/>
          <w:b/>
        </w:rPr>
        <w:t xml:space="preserve">Project Summary: </w:t>
      </w:r>
      <w:r w:rsidRPr="00155801">
        <w:rPr>
          <w:rFonts w:cs="Calibri"/>
        </w:rPr>
        <w:t>(</w:t>
      </w:r>
      <w:r w:rsidRPr="00155801">
        <w:rPr>
          <w:rFonts w:cs="Calibri"/>
          <w:i/>
        </w:rPr>
        <w:t>up to</w:t>
      </w:r>
      <w:r w:rsidRPr="00155801">
        <w:rPr>
          <w:rFonts w:cs="Calibri"/>
        </w:rPr>
        <w:t xml:space="preserve"> </w:t>
      </w:r>
      <w:r w:rsidRPr="00155801">
        <w:rPr>
          <w:rFonts w:cs="Calibri"/>
          <w:i/>
        </w:rPr>
        <w:t>150 words).</w:t>
      </w:r>
    </w:p>
    <w:p w14:paraId="239B76C6" w14:textId="77777777" w:rsidR="00AF1FC0" w:rsidRPr="00155801" w:rsidRDefault="00AF1FC0" w:rsidP="00B616A3">
      <w:pPr>
        <w:pStyle w:val="ListParagraph"/>
        <w:ind w:left="786"/>
        <w:rPr>
          <w:rFonts w:cs="Calibri"/>
          <w:b/>
        </w:rPr>
      </w:pPr>
    </w:p>
    <w:p w14:paraId="1E2856F5" w14:textId="77777777" w:rsidR="00535AE8" w:rsidRDefault="005F05D1" w:rsidP="00EC4638">
      <w:pPr>
        <w:pStyle w:val="ListParagraph"/>
        <w:ind w:left="426"/>
        <w:rPr>
          <w:rFonts w:eastAsia="SimSun" w:cs="Calibri"/>
          <w:color w:val="000000"/>
          <w:lang w:eastAsia="zh-CN"/>
        </w:rPr>
      </w:pPr>
      <w:r w:rsidRPr="00155801">
        <w:rPr>
          <w:rFonts w:eastAsia="SimSun" w:cs="Calibri"/>
          <w:color w:val="000000"/>
          <w:lang w:eastAsia="zh-CN"/>
        </w:rPr>
        <w:t xml:space="preserve">The proposed project </w:t>
      </w:r>
      <w:r w:rsidR="00535AE8">
        <w:rPr>
          <w:rFonts w:eastAsia="SimSun" w:cs="Calibri"/>
          <w:color w:val="000000"/>
          <w:lang w:eastAsia="zh-CN"/>
        </w:rPr>
        <w:t>aims to</w:t>
      </w:r>
      <w:r w:rsidRPr="00155801">
        <w:rPr>
          <w:rFonts w:eastAsia="SimSun" w:cs="Calibri"/>
          <w:color w:val="000000"/>
          <w:lang w:eastAsia="zh-CN"/>
        </w:rPr>
        <w:t xml:space="preserve"> </w:t>
      </w:r>
      <w:r w:rsidR="00535AE8">
        <w:rPr>
          <w:rFonts w:eastAsia="SimSun" w:cs="Calibri"/>
          <w:color w:val="000000"/>
          <w:lang w:eastAsia="zh-CN"/>
        </w:rPr>
        <w:t xml:space="preserve">quantify the impact of </w:t>
      </w:r>
      <w:r w:rsidRPr="00155801">
        <w:rPr>
          <w:rFonts w:eastAsia="SimSun" w:cs="Calibri"/>
          <w:color w:val="000000"/>
          <w:lang w:eastAsia="zh-CN"/>
        </w:rPr>
        <w:t>systemic risk</w:t>
      </w:r>
      <w:r w:rsidR="00E14385">
        <w:rPr>
          <w:rFonts w:eastAsia="SimSun" w:cs="Calibri"/>
          <w:color w:val="000000"/>
          <w:lang w:eastAsia="zh-CN"/>
        </w:rPr>
        <w:t xml:space="preserve"> and</w:t>
      </w:r>
      <w:r w:rsidR="00E14385" w:rsidRPr="00155801">
        <w:rPr>
          <w:rFonts w:eastAsia="SimSun" w:cs="Calibri"/>
          <w:color w:val="000000"/>
          <w:lang w:eastAsia="zh-CN"/>
        </w:rPr>
        <w:t xml:space="preserve"> </w:t>
      </w:r>
      <w:r w:rsidRPr="00155801">
        <w:rPr>
          <w:rFonts w:eastAsia="SimSun" w:cs="Calibri"/>
          <w:color w:val="000000"/>
          <w:lang w:eastAsia="zh-CN"/>
        </w:rPr>
        <w:t xml:space="preserve">contagion effects on </w:t>
      </w:r>
      <w:r w:rsidR="00E14385">
        <w:rPr>
          <w:rFonts w:eastAsia="SimSun" w:cs="Calibri"/>
          <w:color w:val="000000"/>
          <w:lang w:eastAsia="zh-CN"/>
        </w:rPr>
        <w:t xml:space="preserve">capital requirements </w:t>
      </w:r>
      <w:r w:rsidRPr="00155801">
        <w:rPr>
          <w:rFonts w:eastAsia="SimSun" w:cs="Calibri"/>
          <w:color w:val="000000"/>
          <w:lang w:eastAsia="zh-CN"/>
        </w:rPr>
        <w:t xml:space="preserve">for interrelated financial institutions and sectors. </w:t>
      </w:r>
    </w:p>
    <w:p w14:paraId="0C9CC45B" w14:textId="77777777" w:rsidR="00535AE8" w:rsidRDefault="00535AE8" w:rsidP="00EC4638">
      <w:pPr>
        <w:pStyle w:val="ListParagraph"/>
        <w:ind w:left="426"/>
        <w:rPr>
          <w:rFonts w:eastAsia="SimSun" w:cs="Calibri"/>
          <w:color w:val="000000"/>
          <w:lang w:eastAsia="zh-CN"/>
        </w:rPr>
      </w:pPr>
    </w:p>
    <w:p w14:paraId="7525983E" w14:textId="3537A56B" w:rsidR="005F05D1" w:rsidRPr="00155801" w:rsidRDefault="00995560" w:rsidP="00EC4638">
      <w:pPr>
        <w:pStyle w:val="ListParagraph"/>
        <w:ind w:left="426"/>
        <w:rPr>
          <w:rFonts w:eastAsia="SimSun" w:cs="Calibri"/>
          <w:color w:val="000000"/>
          <w:lang w:eastAsia="zh-CN"/>
        </w:rPr>
      </w:pPr>
      <w:r>
        <w:rPr>
          <w:rFonts w:eastAsia="SimSun" w:cs="Calibri"/>
          <w:color w:val="000000"/>
          <w:lang w:eastAsia="zh-CN"/>
        </w:rPr>
        <w:t>A</w:t>
      </w:r>
      <w:r w:rsidR="00965EF7">
        <w:rPr>
          <w:rFonts w:eastAsia="SimSun" w:cs="Calibri"/>
          <w:color w:val="000000"/>
          <w:lang w:eastAsia="zh-CN"/>
        </w:rPr>
        <w:t>dverse event</w:t>
      </w:r>
      <w:r>
        <w:rPr>
          <w:rFonts w:eastAsia="SimSun" w:cs="Calibri"/>
          <w:color w:val="000000"/>
          <w:lang w:eastAsia="zh-CN"/>
        </w:rPr>
        <w:t>s in one</w:t>
      </w:r>
      <w:r w:rsidR="00965EF7">
        <w:rPr>
          <w:rFonts w:eastAsia="SimSun" w:cs="Calibri"/>
          <w:color w:val="000000"/>
          <w:lang w:eastAsia="zh-CN"/>
        </w:rPr>
        <w:t xml:space="preserve"> financial institution or sector have</w:t>
      </w:r>
      <w:r w:rsidR="009F6DDE">
        <w:rPr>
          <w:rFonts w:eastAsia="SimSun" w:cs="Calibri"/>
          <w:color w:val="000000"/>
          <w:lang w:eastAsia="zh-CN"/>
        </w:rPr>
        <w:t xml:space="preserve"> </w:t>
      </w:r>
      <w:r w:rsidR="00965EF7">
        <w:rPr>
          <w:rFonts w:eastAsia="SimSun" w:cs="Calibri"/>
          <w:color w:val="000000"/>
          <w:lang w:eastAsia="zh-CN"/>
        </w:rPr>
        <w:t xml:space="preserve">flow-on </w:t>
      </w:r>
      <w:r w:rsidR="009F6DDE">
        <w:rPr>
          <w:rFonts w:eastAsia="SimSun" w:cs="Calibri"/>
          <w:color w:val="000000"/>
          <w:lang w:eastAsia="zh-CN"/>
        </w:rPr>
        <w:t>impact</w:t>
      </w:r>
      <w:r>
        <w:rPr>
          <w:rFonts w:eastAsia="SimSun" w:cs="Calibri"/>
          <w:color w:val="000000"/>
          <w:lang w:eastAsia="zh-CN"/>
        </w:rPr>
        <w:t>s</w:t>
      </w:r>
      <w:r w:rsidR="00965EF7">
        <w:rPr>
          <w:rFonts w:eastAsia="SimSun" w:cs="Calibri"/>
          <w:color w:val="000000"/>
          <w:lang w:eastAsia="zh-CN"/>
        </w:rPr>
        <w:t xml:space="preserve"> </w:t>
      </w:r>
      <w:r w:rsidR="009F6DDE">
        <w:rPr>
          <w:rFonts w:eastAsia="SimSun" w:cs="Calibri"/>
          <w:color w:val="000000"/>
          <w:lang w:eastAsia="zh-CN"/>
        </w:rPr>
        <w:t>on</w:t>
      </w:r>
      <w:r w:rsidR="00965EF7">
        <w:rPr>
          <w:rFonts w:eastAsia="SimSun" w:cs="Calibri"/>
          <w:color w:val="000000"/>
          <w:lang w:eastAsia="zh-CN"/>
        </w:rPr>
        <w:t xml:space="preserve"> </w:t>
      </w:r>
      <w:r w:rsidR="009A3CE2">
        <w:rPr>
          <w:rFonts w:eastAsia="SimSun" w:cs="Calibri"/>
          <w:color w:val="000000"/>
          <w:lang w:eastAsia="zh-CN"/>
        </w:rPr>
        <w:t xml:space="preserve">related </w:t>
      </w:r>
      <w:r w:rsidR="00965EF7">
        <w:rPr>
          <w:rFonts w:eastAsia="SimSun" w:cs="Calibri"/>
          <w:color w:val="000000"/>
          <w:lang w:eastAsia="zh-CN"/>
        </w:rPr>
        <w:t>institutions or sectors</w:t>
      </w:r>
      <w:r w:rsidR="009A3CE2">
        <w:rPr>
          <w:rFonts w:eastAsia="SimSun" w:cs="Calibri"/>
          <w:color w:val="000000"/>
          <w:lang w:eastAsia="zh-CN"/>
        </w:rPr>
        <w:t xml:space="preserve">. </w:t>
      </w:r>
      <w:r>
        <w:rPr>
          <w:rFonts w:eastAsia="SimSun" w:cs="Calibri"/>
          <w:color w:val="000000"/>
          <w:lang w:eastAsia="zh-CN"/>
        </w:rPr>
        <w:t>Further, e</w:t>
      </w:r>
      <w:r w:rsidR="005F05D1" w:rsidRPr="00155801">
        <w:rPr>
          <w:rFonts w:eastAsia="SimSun" w:cs="Calibri"/>
          <w:color w:val="000000"/>
          <w:lang w:eastAsia="zh-CN"/>
        </w:rPr>
        <w:t xml:space="preserve">xternal economic </w:t>
      </w:r>
      <w:r w:rsidR="009A3CE2">
        <w:rPr>
          <w:rFonts w:eastAsia="SimSun" w:cs="Calibri"/>
          <w:color w:val="000000"/>
          <w:lang w:eastAsia="zh-CN"/>
        </w:rPr>
        <w:t xml:space="preserve">and financial </w:t>
      </w:r>
      <w:r w:rsidR="005F05D1" w:rsidRPr="00155801">
        <w:rPr>
          <w:rFonts w:eastAsia="SimSun" w:cs="Calibri"/>
          <w:color w:val="000000"/>
          <w:lang w:eastAsia="zh-CN"/>
        </w:rPr>
        <w:t>shocks</w:t>
      </w:r>
      <w:r w:rsidR="009A3CE2">
        <w:rPr>
          <w:rFonts w:eastAsia="SimSun" w:cs="Calibri"/>
          <w:color w:val="000000"/>
          <w:lang w:eastAsia="zh-CN"/>
        </w:rPr>
        <w:t xml:space="preserve"> </w:t>
      </w:r>
      <w:r>
        <w:rPr>
          <w:rFonts w:eastAsia="SimSun" w:cs="Calibri"/>
          <w:color w:val="000000"/>
          <w:lang w:eastAsia="zh-CN"/>
        </w:rPr>
        <w:t xml:space="preserve">simultaneously </w:t>
      </w:r>
      <w:r w:rsidR="009A3CE2">
        <w:rPr>
          <w:rFonts w:eastAsia="SimSun" w:cs="Calibri"/>
          <w:color w:val="000000"/>
          <w:lang w:eastAsia="zh-CN"/>
        </w:rPr>
        <w:t>affect multiple inst</w:t>
      </w:r>
      <w:r>
        <w:rPr>
          <w:rFonts w:eastAsia="SimSun" w:cs="Calibri"/>
          <w:color w:val="000000"/>
          <w:lang w:eastAsia="zh-CN"/>
        </w:rPr>
        <w:t>itutions and sectors</w:t>
      </w:r>
      <w:r w:rsidR="005F05D1" w:rsidRPr="00155801">
        <w:rPr>
          <w:rFonts w:eastAsia="SimSun" w:cs="Calibri"/>
          <w:color w:val="000000"/>
          <w:lang w:eastAsia="zh-CN"/>
        </w:rPr>
        <w:t xml:space="preserve">. </w:t>
      </w:r>
      <w:r w:rsidR="00AE7057">
        <w:rPr>
          <w:rFonts w:eastAsia="SimSun" w:cs="Calibri"/>
          <w:color w:val="000000"/>
          <w:lang w:eastAsia="zh-CN"/>
        </w:rPr>
        <w:t xml:space="preserve">This </w:t>
      </w:r>
      <w:r w:rsidR="00861BA3">
        <w:rPr>
          <w:rFonts w:eastAsia="SimSun" w:cs="Calibri"/>
          <w:color w:val="000000"/>
          <w:lang w:eastAsia="zh-CN"/>
        </w:rPr>
        <w:t xml:space="preserve">project assesses </w:t>
      </w:r>
      <w:r w:rsidR="00AE7057">
        <w:rPr>
          <w:rFonts w:eastAsia="SimSun" w:cs="Calibri"/>
          <w:color w:val="000000"/>
          <w:lang w:eastAsia="zh-CN"/>
        </w:rPr>
        <w:t xml:space="preserve">the </w:t>
      </w:r>
      <w:r w:rsidR="005F05D1" w:rsidRPr="00155801">
        <w:rPr>
          <w:rFonts w:eastAsia="SimSun" w:cs="Calibri"/>
          <w:color w:val="000000"/>
          <w:lang w:eastAsia="zh-CN"/>
        </w:rPr>
        <w:t xml:space="preserve">effectiveness of </w:t>
      </w:r>
      <w:r w:rsidR="00965EF7">
        <w:rPr>
          <w:rFonts w:eastAsia="SimSun" w:cs="Calibri"/>
          <w:color w:val="000000"/>
          <w:lang w:eastAsia="zh-CN"/>
        </w:rPr>
        <w:t xml:space="preserve">group and industry-wide </w:t>
      </w:r>
      <w:r w:rsidR="005F05D1" w:rsidRPr="00155801">
        <w:rPr>
          <w:rFonts w:eastAsia="SimSun" w:cs="Calibri"/>
          <w:color w:val="000000"/>
          <w:lang w:eastAsia="zh-CN"/>
        </w:rPr>
        <w:t xml:space="preserve">stress testing </w:t>
      </w:r>
      <w:r w:rsidR="00861BA3">
        <w:rPr>
          <w:rFonts w:eastAsia="SimSun" w:cs="Calibri"/>
          <w:color w:val="000000"/>
          <w:lang w:eastAsia="zh-CN"/>
        </w:rPr>
        <w:t>in the presence of systemic risk</w:t>
      </w:r>
      <w:r w:rsidR="00AE7057">
        <w:rPr>
          <w:rFonts w:eastAsia="SimSun" w:cs="Calibri"/>
          <w:color w:val="000000"/>
          <w:lang w:eastAsia="zh-CN"/>
        </w:rPr>
        <w:t>s</w:t>
      </w:r>
      <w:r w:rsidR="00861BA3">
        <w:rPr>
          <w:rFonts w:eastAsia="SimSun" w:cs="Calibri"/>
          <w:color w:val="000000"/>
          <w:lang w:eastAsia="zh-CN"/>
        </w:rPr>
        <w:t xml:space="preserve"> and contagion effects</w:t>
      </w:r>
      <w:r w:rsidR="005F05D1" w:rsidRPr="00155801">
        <w:rPr>
          <w:rFonts w:eastAsia="SimSun" w:cs="Calibri"/>
          <w:color w:val="000000"/>
          <w:lang w:eastAsia="zh-CN"/>
        </w:rPr>
        <w:t>.</w:t>
      </w:r>
      <w:r>
        <w:rPr>
          <w:rFonts w:eastAsia="SimSun" w:cs="Calibri"/>
          <w:color w:val="000000"/>
          <w:lang w:eastAsia="zh-CN"/>
        </w:rPr>
        <w:t xml:space="preserve"> The</w:t>
      </w:r>
      <w:r w:rsidR="00AE7057">
        <w:rPr>
          <w:rFonts w:eastAsia="SimSun" w:cs="Calibri"/>
          <w:color w:val="000000"/>
          <w:lang w:eastAsia="zh-CN"/>
        </w:rPr>
        <w:t xml:space="preserve"> project also proposes </w:t>
      </w:r>
      <w:r w:rsidR="00ED2AB3">
        <w:rPr>
          <w:rFonts w:eastAsia="SimSun" w:cs="Calibri"/>
          <w:color w:val="000000"/>
          <w:lang w:eastAsia="zh-CN"/>
        </w:rPr>
        <w:t>methods</w:t>
      </w:r>
      <w:r w:rsidR="00AE7057">
        <w:rPr>
          <w:rFonts w:eastAsia="SimSun" w:cs="Calibri"/>
          <w:color w:val="000000"/>
          <w:lang w:eastAsia="zh-CN"/>
        </w:rPr>
        <w:t xml:space="preserve"> to analyse and, if necessary, adjust </w:t>
      </w:r>
      <w:r w:rsidR="00ED2AB3">
        <w:rPr>
          <w:rFonts w:eastAsia="SimSun" w:cs="Calibri"/>
          <w:color w:val="000000"/>
          <w:lang w:eastAsia="zh-CN"/>
        </w:rPr>
        <w:t>results of stress testing</w:t>
      </w:r>
      <w:r w:rsidR="00AE7057">
        <w:rPr>
          <w:rFonts w:eastAsia="SimSun" w:cs="Calibri"/>
          <w:color w:val="000000"/>
          <w:lang w:eastAsia="zh-CN"/>
        </w:rPr>
        <w:t>.</w:t>
      </w:r>
    </w:p>
    <w:p w14:paraId="3E4E83C6" w14:textId="77777777" w:rsidR="005F05D1" w:rsidRPr="00155801" w:rsidRDefault="005F05D1" w:rsidP="005F05D1">
      <w:pPr>
        <w:spacing w:before="100" w:beforeAutospacing="1" w:after="198"/>
        <w:ind w:left="425"/>
        <w:rPr>
          <w:rFonts w:eastAsia="SimSun" w:cs="Calibri"/>
          <w:color w:val="000000"/>
          <w:lang w:eastAsia="zh-CN"/>
        </w:rPr>
      </w:pPr>
      <w:r w:rsidRPr="00155801">
        <w:rPr>
          <w:rFonts w:eastAsia="SimSun" w:cs="Calibri"/>
          <w:color w:val="000000"/>
          <w:lang w:eastAsia="zh-CN"/>
        </w:rPr>
        <w:t xml:space="preserve">The project and </w:t>
      </w:r>
      <w:r w:rsidR="005C3CDA">
        <w:rPr>
          <w:rFonts w:eastAsia="SimSun" w:cs="Calibri"/>
          <w:color w:val="000000"/>
          <w:lang w:eastAsia="zh-CN"/>
        </w:rPr>
        <w:t xml:space="preserve">its </w:t>
      </w:r>
      <w:r w:rsidRPr="00155801">
        <w:rPr>
          <w:rFonts w:eastAsia="SimSun" w:cs="Calibri"/>
          <w:color w:val="000000"/>
          <w:lang w:eastAsia="zh-CN"/>
        </w:rPr>
        <w:t>methodological developments have implications for how APRA and industry can enhance their stress testing procedures and learn more from results of this testing</w:t>
      </w:r>
      <w:r w:rsidR="00995560">
        <w:rPr>
          <w:rFonts w:eastAsia="SimSun" w:cs="Calibri"/>
          <w:color w:val="000000"/>
          <w:lang w:eastAsia="zh-CN"/>
        </w:rPr>
        <w:t>.   The aim is to improve</w:t>
      </w:r>
      <w:r w:rsidR="00ED2AB3">
        <w:rPr>
          <w:rFonts w:eastAsia="SimSun" w:cs="Calibri"/>
          <w:color w:val="000000"/>
          <w:lang w:eastAsia="zh-CN"/>
        </w:rPr>
        <w:t xml:space="preserve"> </w:t>
      </w:r>
      <w:r w:rsidR="00583F7F">
        <w:rPr>
          <w:rFonts w:eastAsia="SimSun" w:cs="Calibri"/>
          <w:color w:val="000000"/>
          <w:lang w:eastAsia="zh-CN"/>
        </w:rPr>
        <w:t xml:space="preserve">solvency monitoring and </w:t>
      </w:r>
      <w:r w:rsidR="00ED2AB3">
        <w:rPr>
          <w:rFonts w:eastAsia="SimSun" w:cs="Calibri"/>
          <w:color w:val="000000"/>
          <w:lang w:eastAsia="zh-CN"/>
        </w:rPr>
        <w:t>capital setting</w:t>
      </w:r>
      <w:r w:rsidRPr="00155801">
        <w:rPr>
          <w:rFonts w:eastAsia="SimSun" w:cs="Calibri"/>
          <w:color w:val="000000"/>
          <w:lang w:eastAsia="zh-CN"/>
        </w:rPr>
        <w:t>.</w:t>
      </w:r>
    </w:p>
    <w:p w14:paraId="65222981" w14:textId="77777777" w:rsidR="00AF1FC0" w:rsidRPr="00155801" w:rsidRDefault="00AF1FC0" w:rsidP="00B616A3">
      <w:pPr>
        <w:pStyle w:val="ListParagraph"/>
        <w:ind w:left="786"/>
        <w:rPr>
          <w:rFonts w:cs="Calibri"/>
          <w:b/>
        </w:rPr>
      </w:pPr>
    </w:p>
    <w:p w14:paraId="6A9F2D40" w14:textId="77777777" w:rsidR="00AF1FC0" w:rsidRPr="00155801" w:rsidRDefault="00AF1FC0" w:rsidP="00A13628">
      <w:pPr>
        <w:pStyle w:val="ListParagraph"/>
        <w:numPr>
          <w:ilvl w:val="0"/>
          <w:numId w:val="7"/>
        </w:numPr>
        <w:rPr>
          <w:rFonts w:cs="Calibri"/>
          <w:b/>
        </w:rPr>
      </w:pPr>
      <w:r w:rsidRPr="00155801">
        <w:rPr>
          <w:rFonts w:cs="Calibri"/>
          <w:b/>
        </w:rPr>
        <w:t xml:space="preserve">Project Team:  </w:t>
      </w:r>
    </w:p>
    <w:tbl>
      <w:tblPr>
        <w:tblW w:w="10212" w:type="dxa"/>
        <w:tblCellSpacing w:w="0" w:type="dxa"/>
        <w:tblCellMar>
          <w:top w:w="105" w:type="dxa"/>
          <w:left w:w="105" w:type="dxa"/>
          <w:bottom w:w="105" w:type="dxa"/>
          <w:right w:w="105" w:type="dxa"/>
        </w:tblCellMar>
        <w:tblLook w:val="0000" w:firstRow="0" w:lastRow="0" w:firstColumn="0" w:lastColumn="0" w:noHBand="0" w:noVBand="0"/>
      </w:tblPr>
      <w:tblGrid>
        <w:gridCol w:w="663"/>
        <w:gridCol w:w="840"/>
        <w:gridCol w:w="967"/>
        <w:gridCol w:w="1343"/>
        <w:gridCol w:w="1159"/>
        <w:gridCol w:w="994"/>
        <w:gridCol w:w="1074"/>
        <w:gridCol w:w="1036"/>
        <w:gridCol w:w="2136"/>
      </w:tblGrid>
      <w:tr w:rsidR="00DF2346" w:rsidRPr="00155801" w14:paraId="32418E7F" w14:textId="77777777" w:rsidTr="00A65395">
        <w:trPr>
          <w:tblCellSpacing w:w="0" w:type="dxa"/>
        </w:trPr>
        <w:tc>
          <w:tcPr>
            <w:tcW w:w="668"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7797E5F6"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Title</w:t>
            </w:r>
          </w:p>
        </w:tc>
        <w:tc>
          <w:tcPr>
            <w:tcW w:w="846"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195DF5EC"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First Name</w:t>
            </w:r>
          </w:p>
        </w:tc>
        <w:tc>
          <w:tcPr>
            <w:tcW w:w="969"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44B01369"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Surname</w:t>
            </w:r>
          </w:p>
        </w:tc>
        <w:tc>
          <w:tcPr>
            <w:tcW w:w="137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31E57139"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Position</w:t>
            </w:r>
          </w:p>
        </w:tc>
        <w:tc>
          <w:tcPr>
            <w:tcW w:w="1169"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4A355586"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School</w:t>
            </w:r>
          </w:p>
        </w:tc>
        <w:tc>
          <w:tcPr>
            <w:tcW w:w="1001"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7B1EC9E5"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Faculty</w:t>
            </w:r>
          </w:p>
        </w:tc>
        <w:tc>
          <w:tcPr>
            <w:tcW w:w="1007"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67345CB0"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Institution</w:t>
            </w:r>
          </w:p>
        </w:tc>
        <w:tc>
          <w:tcPr>
            <w:tcW w:w="104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5ED4A793"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Team Position</w:t>
            </w:r>
          </w:p>
        </w:tc>
        <w:tc>
          <w:tcPr>
            <w:tcW w:w="21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D91DD" w14:textId="77777777" w:rsidR="004A6E56" w:rsidRPr="00DF2346" w:rsidRDefault="00745625" w:rsidP="005F05D1">
            <w:pPr>
              <w:spacing w:before="100" w:beforeAutospacing="1" w:after="142" w:line="288" w:lineRule="auto"/>
              <w:rPr>
                <w:rFonts w:cs="Calibri"/>
                <w:color w:val="000000"/>
                <w:lang w:eastAsia="zh-CN"/>
              </w:rPr>
            </w:pPr>
            <w:r>
              <w:rPr>
                <w:rFonts w:cs="Calibri"/>
                <w:b/>
                <w:bCs/>
                <w:color w:val="000000"/>
                <w:lang w:eastAsia="zh-CN"/>
              </w:rPr>
              <w:t>Email</w:t>
            </w:r>
          </w:p>
        </w:tc>
      </w:tr>
      <w:tr w:rsidR="00DF2346" w:rsidRPr="00155801" w14:paraId="79259427" w14:textId="77777777" w:rsidTr="00A65395">
        <w:trPr>
          <w:tblCellSpacing w:w="0" w:type="dxa"/>
        </w:trPr>
        <w:tc>
          <w:tcPr>
            <w:tcW w:w="668"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1804755B"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Prof</w:t>
            </w:r>
          </w:p>
        </w:tc>
        <w:tc>
          <w:tcPr>
            <w:tcW w:w="846"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7E16E804"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Piet</w:t>
            </w:r>
          </w:p>
        </w:tc>
        <w:tc>
          <w:tcPr>
            <w:tcW w:w="969"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4FCFD7FD"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De Jong</w:t>
            </w:r>
          </w:p>
        </w:tc>
        <w:tc>
          <w:tcPr>
            <w:tcW w:w="137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739DEC88"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Professor of Actuarial Studies</w:t>
            </w:r>
          </w:p>
        </w:tc>
        <w:tc>
          <w:tcPr>
            <w:tcW w:w="1169"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0C8825A1"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Department of Applied Finance and Actuarial Studies</w:t>
            </w:r>
          </w:p>
        </w:tc>
        <w:tc>
          <w:tcPr>
            <w:tcW w:w="1001"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5E184DA7"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Faculty of Business Economics</w:t>
            </w:r>
          </w:p>
        </w:tc>
        <w:tc>
          <w:tcPr>
            <w:tcW w:w="1007"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6567FA66"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Macquarie</w:t>
            </w:r>
            <w:r w:rsidR="00E62575" w:rsidRPr="00155801">
              <w:rPr>
                <w:rFonts w:cs="Calibri"/>
                <w:color w:val="000000"/>
                <w:sz w:val="18"/>
                <w:szCs w:val="18"/>
                <w:lang w:eastAsia="zh-CN"/>
              </w:rPr>
              <w:t xml:space="preserve"> </w:t>
            </w:r>
            <w:r w:rsidRPr="00155801">
              <w:rPr>
                <w:rFonts w:cs="Calibri"/>
                <w:color w:val="000000"/>
                <w:sz w:val="18"/>
                <w:szCs w:val="18"/>
                <w:lang w:eastAsia="zh-CN"/>
              </w:rPr>
              <w:t>University</w:t>
            </w:r>
          </w:p>
        </w:tc>
        <w:tc>
          <w:tcPr>
            <w:tcW w:w="104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60FE091F"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Leader</w:t>
            </w:r>
          </w:p>
        </w:tc>
        <w:tc>
          <w:tcPr>
            <w:tcW w:w="21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0E3F3"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piet.dejong@mq.edu.au</w:t>
            </w:r>
          </w:p>
        </w:tc>
      </w:tr>
      <w:tr w:rsidR="00DF2346" w:rsidRPr="00155801" w14:paraId="5332613A" w14:textId="77777777" w:rsidTr="00A65395">
        <w:trPr>
          <w:tblCellSpacing w:w="0" w:type="dxa"/>
        </w:trPr>
        <w:tc>
          <w:tcPr>
            <w:tcW w:w="668"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31B182D2"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A/prof</w:t>
            </w:r>
          </w:p>
        </w:tc>
        <w:tc>
          <w:tcPr>
            <w:tcW w:w="846"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01F48670"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Geoffrey</w:t>
            </w:r>
          </w:p>
        </w:tc>
        <w:tc>
          <w:tcPr>
            <w:tcW w:w="969"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1CD6297E"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Loudon</w:t>
            </w:r>
          </w:p>
        </w:tc>
        <w:tc>
          <w:tcPr>
            <w:tcW w:w="137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5F028018"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Associate Professor in Applied Finance</w:t>
            </w:r>
          </w:p>
        </w:tc>
        <w:tc>
          <w:tcPr>
            <w:tcW w:w="1169"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7DF907D5"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Department of Applied Finance and Actuarial Studies</w:t>
            </w:r>
          </w:p>
        </w:tc>
        <w:tc>
          <w:tcPr>
            <w:tcW w:w="1001"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55AE84E4"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Faculty of Business Economics</w:t>
            </w:r>
          </w:p>
        </w:tc>
        <w:tc>
          <w:tcPr>
            <w:tcW w:w="1007"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232D0B40"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Macquarie</w:t>
            </w:r>
            <w:r w:rsidR="00E62575" w:rsidRPr="00155801">
              <w:rPr>
                <w:rFonts w:cs="Calibri"/>
                <w:color w:val="000000"/>
                <w:sz w:val="18"/>
                <w:szCs w:val="18"/>
                <w:lang w:eastAsia="zh-CN"/>
              </w:rPr>
              <w:t xml:space="preserve"> </w:t>
            </w:r>
            <w:r w:rsidRPr="00155801">
              <w:rPr>
                <w:rFonts w:cs="Calibri"/>
                <w:color w:val="000000"/>
                <w:sz w:val="18"/>
                <w:szCs w:val="18"/>
                <w:lang w:eastAsia="zh-CN"/>
              </w:rPr>
              <w:t>University</w:t>
            </w:r>
          </w:p>
        </w:tc>
        <w:tc>
          <w:tcPr>
            <w:tcW w:w="104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121569B9" w14:textId="77777777" w:rsidR="004A6E56" w:rsidRPr="00155801" w:rsidRDefault="003E40D6" w:rsidP="00A65395">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 xml:space="preserve">Principal </w:t>
            </w:r>
            <w:r w:rsidR="00A65395" w:rsidRPr="00155801">
              <w:rPr>
                <w:rFonts w:cs="Calibri"/>
                <w:color w:val="000000"/>
                <w:sz w:val="18"/>
                <w:szCs w:val="18"/>
                <w:lang w:eastAsia="zh-CN"/>
              </w:rPr>
              <w:t>r</w:t>
            </w:r>
            <w:r w:rsidRPr="00155801">
              <w:rPr>
                <w:rFonts w:cs="Calibri"/>
                <w:color w:val="000000"/>
                <w:sz w:val="18"/>
                <w:szCs w:val="18"/>
                <w:lang w:eastAsia="zh-CN"/>
              </w:rPr>
              <w:t>esearcher</w:t>
            </w:r>
          </w:p>
        </w:tc>
        <w:tc>
          <w:tcPr>
            <w:tcW w:w="21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859F05"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geoff.loudon@mq.edu.au</w:t>
            </w:r>
          </w:p>
        </w:tc>
      </w:tr>
      <w:tr w:rsidR="00DF2346" w:rsidRPr="00155801" w14:paraId="3D3AF91E" w14:textId="77777777" w:rsidTr="00A65395">
        <w:trPr>
          <w:tblCellSpacing w:w="0" w:type="dxa"/>
        </w:trPr>
        <w:tc>
          <w:tcPr>
            <w:tcW w:w="668"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4EC8C2D0"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Mr</w:t>
            </w:r>
          </w:p>
        </w:tc>
        <w:tc>
          <w:tcPr>
            <w:tcW w:w="846"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06E6901D" w14:textId="77777777" w:rsidR="004A6E56" w:rsidRPr="00155801" w:rsidRDefault="005F05D1" w:rsidP="005F05D1">
            <w:pPr>
              <w:spacing w:before="100" w:beforeAutospacing="1" w:after="142" w:line="288" w:lineRule="auto"/>
              <w:rPr>
                <w:rFonts w:cs="Calibri"/>
                <w:color w:val="000000"/>
                <w:sz w:val="18"/>
                <w:szCs w:val="18"/>
                <w:lang w:eastAsia="zh-CN"/>
              </w:rPr>
            </w:pPr>
            <w:proofErr w:type="spellStart"/>
            <w:r w:rsidRPr="00155801">
              <w:rPr>
                <w:rFonts w:cs="Calibri"/>
                <w:color w:val="000000"/>
                <w:sz w:val="18"/>
                <w:szCs w:val="18"/>
                <w:lang w:eastAsia="zh-CN"/>
              </w:rPr>
              <w:t>Weihao</w:t>
            </w:r>
            <w:proofErr w:type="spellEnd"/>
          </w:p>
        </w:tc>
        <w:tc>
          <w:tcPr>
            <w:tcW w:w="969"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56336740" w14:textId="77777777" w:rsidR="004A6E56" w:rsidRPr="00155801" w:rsidRDefault="005F05D1" w:rsidP="005F05D1">
            <w:pPr>
              <w:spacing w:before="100" w:beforeAutospacing="1" w:after="142" w:line="288" w:lineRule="auto"/>
              <w:rPr>
                <w:rFonts w:cs="Calibri"/>
                <w:color w:val="000000"/>
                <w:sz w:val="18"/>
                <w:szCs w:val="18"/>
                <w:lang w:eastAsia="zh-CN"/>
              </w:rPr>
            </w:pPr>
            <w:proofErr w:type="spellStart"/>
            <w:r w:rsidRPr="00155801">
              <w:rPr>
                <w:rFonts w:cs="Calibri"/>
                <w:color w:val="000000"/>
                <w:sz w:val="18"/>
                <w:szCs w:val="18"/>
                <w:lang w:eastAsia="zh-CN"/>
              </w:rPr>
              <w:t>Choo</w:t>
            </w:r>
            <w:proofErr w:type="spellEnd"/>
          </w:p>
        </w:tc>
        <w:tc>
          <w:tcPr>
            <w:tcW w:w="137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0D0CDD5E" w14:textId="77777777" w:rsidR="00ED2AB3" w:rsidRDefault="00060842">
            <w:pPr>
              <w:spacing w:before="100" w:beforeAutospacing="1" w:after="142" w:line="288" w:lineRule="auto"/>
              <w:rPr>
                <w:rFonts w:cs="Calibri"/>
                <w:color w:val="000000"/>
                <w:sz w:val="18"/>
                <w:szCs w:val="18"/>
                <w:lang w:eastAsia="zh-CN"/>
              </w:rPr>
            </w:pPr>
            <w:r>
              <w:rPr>
                <w:rFonts w:cs="Calibri"/>
                <w:color w:val="000000"/>
                <w:sz w:val="18"/>
                <w:szCs w:val="18"/>
                <w:lang w:eastAsia="zh-CN"/>
              </w:rPr>
              <w:t>Senior Consultant, Ernst &amp; Young</w:t>
            </w:r>
            <w:r w:rsidRPr="00155801">
              <w:rPr>
                <w:rFonts w:cs="Calibri"/>
                <w:color w:val="000000"/>
                <w:sz w:val="18"/>
                <w:szCs w:val="18"/>
                <w:lang w:eastAsia="zh-CN"/>
              </w:rPr>
              <w:t xml:space="preserve"> </w:t>
            </w:r>
            <w:r>
              <w:rPr>
                <w:rFonts w:cs="Calibri"/>
                <w:color w:val="000000"/>
                <w:sz w:val="18"/>
                <w:szCs w:val="18"/>
                <w:lang w:eastAsia="zh-CN"/>
              </w:rPr>
              <w:t>[</w:t>
            </w:r>
            <w:r w:rsidR="005F05D1" w:rsidRPr="00155801">
              <w:rPr>
                <w:rFonts w:cs="Calibri"/>
                <w:color w:val="000000"/>
                <w:sz w:val="18"/>
                <w:szCs w:val="18"/>
                <w:lang w:eastAsia="zh-CN"/>
              </w:rPr>
              <w:t>PhD student</w:t>
            </w:r>
            <w:r>
              <w:rPr>
                <w:rFonts w:cs="Calibri"/>
                <w:color w:val="000000"/>
                <w:sz w:val="18"/>
                <w:szCs w:val="18"/>
                <w:lang w:eastAsia="zh-CN"/>
              </w:rPr>
              <w:t>]</w:t>
            </w:r>
            <w:r w:rsidR="00002412">
              <w:rPr>
                <w:rFonts w:cs="Calibri"/>
                <w:color w:val="000000"/>
                <w:sz w:val="18"/>
                <w:szCs w:val="18"/>
                <w:lang w:eastAsia="zh-CN"/>
              </w:rPr>
              <w:t xml:space="preserve"> </w:t>
            </w:r>
          </w:p>
        </w:tc>
        <w:tc>
          <w:tcPr>
            <w:tcW w:w="1169"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41950DD4"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Department of Applied Finance and Actuarial Studies</w:t>
            </w:r>
          </w:p>
        </w:tc>
        <w:tc>
          <w:tcPr>
            <w:tcW w:w="1001"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0E405E14"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Faculty of Business Economics</w:t>
            </w:r>
          </w:p>
        </w:tc>
        <w:tc>
          <w:tcPr>
            <w:tcW w:w="1007"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5665D37F" w14:textId="77777777" w:rsidR="004A6E56" w:rsidRPr="00155801" w:rsidRDefault="005F05D1" w:rsidP="005F05D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Macquarie</w:t>
            </w:r>
            <w:r w:rsidR="00E62575" w:rsidRPr="00155801">
              <w:rPr>
                <w:rFonts w:cs="Calibri"/>
                <w:color w:val="000000"/>
                <w:sz w:val="18"/>
                <w:szCs w:val="18"/>
                <w:lang w:eastAsia="zh-CN"/>
              </w:rPr>
              <w:t xml:space="preserve"> </w:t>
            </w:r>
            <w:r w:rsidRPr="00155801">
              <w:rPr>
                <w:rFonts w:cs="Calibri"/>
                <w:color w:val="000000"/>
                <w:sz w:val="18"/>
                <w:szCs w:val="18"/>
                <w:lang w:eastAsia="zh-CN"/>
              </w:rPr>
              <w:t>University</w:t>
            </w:r>
          </w:p>
        </w:tc>
        <w:tc>
          <w:tcPr>
            <w:tcW w:w="104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1B6F8BC0" w14:textId="77777777" w:rsidR="004A6E56" w:rsidRPr="00155801" w:rsidRDefault="003E40D6" w:rsidP="00A65395">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 xml:space="preserve">Principal </w:t>
            </w:r>
            <w:r w:rsidR="00A65395" w:rsidRPr="00155801">
              <w:rPr>
                <w:rFonts w:cs="Calibri"/>
                <w:color w:val="000000"/>
                <w:sz w:val="18"/>
                <w:szCs w:val="18"/>
                <w:lang w:eastAsia="zh-CN"/>
              </w:rPr>
              <w:t>r</w:t>
            </w:r>
            <w:r w:rsidRPr="00155801">
              <w:rPr>
                <w:rFonts w:cs="Calibri"/>
                <w:color w:val="000000"/>
                <w:sz w:val="18"/>
                <w:szCs w:val="18"/>
                <w:lang w:eastAsia="zh-CN"/>
              </w:rPr>
              <w:t>esearcher</w:t>
            </w:r>
          </w:p>
        </w:tc>
        <w:tc>
          <w:tcPr>
            <w:tcW w:w="21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510BB6" w14:textId="77777777" w:rsidR="004A6E56" w:rsidRPr="00155801" w:rsidRDefault="005F05D1" w:rsidP="00155801">
            <w:pPr>
              <w:spacing w:before="100" w:beforeAutospacing="1" w:after="142" w:line="288" w:lineRule="auto"/>
              <w:rPr>
                <w:rFonts w:cs="Calibri"/>
                <w:color w:val="000000"/>
                <w:sz w:val="18"/>
                <w:szCs w:val="18"/>
                <w:lang w:eastAsia="zh-CN"/>
              </w:rPr>
            </w:pPr>
            <w:r w:rsidRPr="00155801">
              <w:rPr>
                <w:rFonts w:cs="Calibri"/>
                <w:color w:val="000000"/>
                <w:sz w:val="18"/>
                <w:szCs w:val="18"/>
                <w:lang w:eastAsia="zh-CN"/>
              </w:rPr>
              <w:t>chooweihao@gmail.com</w:t>
            </w:r>
          </w:p>
        </w:tc>
      </w:tr>
    </w:tbl>
    <w:p w14:paraId="1A73CFFD" w14:textId="77777777" w:rsidR="0091608E" w:rsidRPr="00155801" w:rsidRDefault="0091608E" w:rsidP="0091608E">
      <w:pPr>
        <w:ind w:left="426"/>
        <w:rPr>
          <w:rFonts w:cs="Calibri"/>
          <w:b/>
        </w:rPr>
      </w:pPr>
    </w:p>
    <w:p w14:paraId="67FED973" w14:textId="77777777" w:rsidR="00AF1FC0" w:rsidRPr="00155801" w:rsidRDefault="00AF1FC0" w:rsidP="00E82E04">
      <w:pPr>
        <w:pStyle w:val="ListParagraph"/>
        <w:numPr>
          <w:ilvl w:val="0"/>
          <w:numId w:val="7"/>
        </w:numPr>
        <w:rPr>
          <w:rFonts w:cs="Calibri"/>
          <w:b/>
        </w:rPr>
      </w:pPr>
      <w:r w:rsidRPr="00155801">
        <w:rPr>
          <w:rFonts w:cs="Calibri"/>
          <w:b/>
        </w:rPr>
        <w:lastRenderedPageBreak/>
        <w:t xml:space="preserve">Budget </w:t>
      </w:r>
      <w:r w:rsidRPr="00155801">
        <w:rPr>
          <w:rFonts w:cs="Calibri"/>
        </w:rPr>
        <w:t>(cash request only):</w:t>
      </w:r>
      <w:r w:rsidRPr="00155801">
        <w:rPr>
          <w:rFonts w:cs="Calibri"/>
          <w:b/>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57"/>
        <w:gridCol w:w="1058"/>
        <w:gridCol w:w="1057"/>
        <w:gridCol w:w="1058"/>
        <w:gridCol w:w="1057"/>
        <w:gridCol w:w="1058"/>
        <w:gridCol w:w="1057"/>
        <w:gridCol w:w="1058"/>
      </w:tblGrid>
      <w:tr w:rsidR="00AF1FC0" w:rsidRPr="00155801" w14:paraId="43EB3456" w14:textId="77777777">
        <w:tc>
          <w:tcPr>
            <w:tcW w:w="2115" w:type="dxa"/>
            <w:gridSpan w:val="2"/>
          </w:tcPr>
          <w:p w14:paraId="36E907FD" w14:textId="77777777" w:rsidR="00AF1FC0" w:rsidRPr="00155801" w:rsidRDefault="00AF1FC0" w:rsidP="000D12E5">
            <w:pPr>
              <w:pStyle w:val="ListParagraph"/>
              <w:spacing w:after="0" w:line="240" w:lineRule="auto"/>
              <w:ind w:left="0"/>
              <w:jc w:val="center"/>
              <w:rPr>
                <w:rFonts w:eastAsia="Times New Roman" w:cs="Calibri"/>
                <w:b/>
              </w:rPr>
            </w:pPr>
            <w:r w:rsidRPr="00155801">
              <w:rPr>
                <w:rFonts w:eastAsia="Times New Roman" w:cs="Calibri"/>
                <w:b/>
              </w:rPr>
              <w:t>Year 1</w:t>
            </w:r>
          </w:p>
        </w:tc>
        <w:tc>
          <w:tcPr>
            <w:tcW w:w="2115" w:type="dxa"/>
            <w:gridSpan w:val="2"/>
          </w:tcPr>
          <w:p w14:paraId="24E44E60" w14:textId="77777777" w:rsidR="00AF1FC0" w:rsidRPr="00155801" w:rsidRDefault="00AF1FC0" w:rsidP="000D12E5">
            <w:pPr>
              <w:pStyle w:val="ListParagraph"/>
              <w:spacing w:after="0" w:line="240" w:lineRule="auto"/>
              <w:ind w:left="0"/>
              <w:jc w:val="center"/>
              <w:rPr>
                <w:rFonts w:eastAsia="Times New Roman" w:cs="Calibri"/>
                <w:b/>
              </w:rPr>
            </w:pPr>
            <w:r w:rsidRPr="00155801">
              <w:rPr>
                <w:rFonts w:eastAsia="Times New Roman" w:cs="Calibri"/>
                <w:b/>
              </w:rPr>
              <w:t>Year 2</w:t>
            </w:r>
          </w:p>
        </w:tc>
        <w:tc>
          <w:tcPr>
            <w:tcW w:w="2115" w:type="dxa"/>
            <w:gridSpan w:val="2"/>
          </w:tcPr>
          <w:p w14:paraId="659F8E11" w14:textId="77777777" w:rsidR="00AF1FC0" w:rsidRPr="00155801" w:rsidRDefault="00AF1FC0" w:rsidP="000D12E5">
            <w:pPr>
              <w:pStyle w:val="ListParagraph"/>
              <w:spacing w:after="0" w:line="240" w:lineRule="auto"/>
              <w:ind w:left="0"/>
              <w:jc w:val="center"/>
              <w:rPr>
                <w:rFonts w:eastAsia="Times New Roman" w:cs="Calibri"/>
                <w:b/>
              </w:rPr>
            </w:pPr>
            <w:r w:rsidRPr="00155801">
              <w:rPr>
                <w:rFonts w:eastAsia="Times New Roman" w:cs="Calibri"/>
                <w:b/>
              </w:rPr>
              <w:t>Year 3</w:t>
            </w:r>
          </w:p>
        </w:tc>
        <w:tc>
          <w:tcPr>
            <w:tcW w:w="2115" w:type="dxa"/>
            <w:gridSpan w:val="2"/>
          </w:tcPr>
          <w:p w14:paraId="351A102C" w14:textId="77777777" w:rsidR="00AF1FC0" w:rsidRPr="00155801" w:rsidRDefault="00AF1FC0" w:rsidP="000D12E5">
            <w:pPr>
              <w:pStyle w:val="ListParagraph"/>
              <w:spacing w:after="0" w:line="240" w:lineRule="auto"/>
              <w:ind w:left="0"/>
              <w:jc w:val="center"/>
              <w:rPr>
                <w:rFonts w:eastAsia="Times New Roman" w:cs="Calibri"/>
                <w:b/>
              </w:rPr>
            </w:pPr>
            <w:r w:rsidRPr="00155801">
              <w:rPr>
                <w:rFonts w:eastAsia="Times New Roman" w:cs="Calibri"/>
                <w:b/>
              </w:rPr>
              <w:t>Total</w:t>
            </w:r>
          </w:p>
        </w:tc>
      </w:tr>
      <w:tr w:rsidR="00AF1FC0" w:rsidRPr="00155801" w14:paraId="72B70593" w14:textId="77777777">
        <w:tc>
          <w:tcPr>
            <w:tcW w:w="1057" w:type="dxa"/>
          </w:tcPr>
          <w:p w14:paraId="3143A49B" w14:textId="77777777" w:rsidR="00ED2AB3" w:rsidRDefault="00AF1FC0">
            <w:pPr>
              <w:pStyle w:val="ListParagraph"/>
              <w:spacing w:after="0" w:line="240" w:lineRule="auto"/>
              <w:ind w:left="0"/>
              <w:jc w:val="center"/>
              <w:rPr>
                <w:rFonts w:eastAsia="Times New Roman" w:cs="Calibri"/>
                <w:b/>
              </w:rPr>
            </w:pPr>
            <w:r w:rsidRPr="00155801">
              <w:rPr>
                <w:rFonts w:eastAsia="Times New Roman" w:cs="Calibri"/>
                <w:b/>
              </w:rPr>
              <w:t>CIFR</w:t>
            </w:r>
          </w:p>
        </w:tc>
        <w:tc>
          <w:tcPr>
            <w:tcW w:w="1058" w:type="dxa"/>
          </w:tcPr>
          <w:p w14:paraId="0B0E8E3A" w14:textId="77777777" w:rsidR="00ED2AB3" w:rsidRDefault="00AF1FC0">
            <w:pPr>
              <w:pStyle w:val="ListParagraph"/>
              <w:spacing w:after="0" w:line="240" w:lineRule="auto"/>
              <w:ind w:left="0"/>
              <w:jc w:val="center"/>
              <w:rPr>
                <w:rFonts w:eastAsia="Times New Roman" w:cs="Calibri"/>
                <w:b/>
              </w:rPr>
            </w:pPr>
            <w:r w:rsidRPr="00155801">
              <w:rPr>
                <w:rFonts w:eastAsia="Times New Roman" w:cs="Calibri"/>
                <w:b/>
              </w:rPr>
              <w:t>Member</w:t>
            </w:r>
          </w:p>
        </w:tc>
        <w:tc>
          <w:tcPr>
            <w:tcW w:w="1057" w:type="dxa"/>
          </w:tcPr>
          <w:p w14:paraId="4872F839" w14:textId="77777777" w:rsidR="00ED2AB3" w:rsidRDefault="00AF1FC0">
            <w:pPr>
              <w:pStyle w:val="ListParagraph"/>
              <w:spacing w:after="0" w:line="240" w:lineRule="auto"/>
              <w:ind w:left="0"/>
              <w:jc w:val="center"/>
              <w:rPr>
                <w:rFonts w:eastAsia="Times New Roman" w:cs="Calibri"/>
                <w:b/>
              </w:rPr>
            </w:pPr>
            <w:r w:rsidRPr="00155801">
              <w:rPr>
                <w:rFonts w:eastAsia="Times New Roman" w:cs="Calibri"/>
                <w:b/>
              </w:rPr>
              <w:t>CIFR</w:t>
            </w:r>
          </w:p>
        </w:tc>
        <w:tc>
          <w:tcPr>
            <w:tcW w:w="1058" w:type="dxa"/>
          </w:tcPr>
          <w:p w14:paraId="7DA98289" w14:textId="77777777" w:rsidR="00ED2AB3" w:rsidRDefault="00AF1FC0">
            <w:pPr>
              <w:pStyle w:val="ListParagraph"/>
              <w:spacing w:after="0" w:line="240" w:lineRule="auto"/>
              <w:ind w:left="0"/>
              <w:jc w:val="center"/>
              <w:rPr>
                <w:rFonts w:eastAsia="Times New Roman" w:cs="Calibri"/>
                <w:b/>
              </w:rPr>
            </w:pPr>
            <w:r w:rsidRPr="00155801">
              <w:rPr>
                <w:rFonts w:eastAsia="Times New Roman" w:cs="Calibri"/>
                <w:b/>
              </w:rPr>
              <w:t>Member</w:t>
            </w:r>
          </w:p>
        </w:tc>
        <w:tc>
          <w:tcPr>
            <w:tcW w:w="1057" w:type="dxa"/>
          </w:tcPr>
          <w:p w14:paraId="6B01CE2F" w14:textId="77777777" w:rsidR="00ED2AB3" w:rsidRDefault="00AF1FC0">
            <w:pPr>
              <w:pStyle w:val="ListParagraph"/>
              <w:spacing w:after="0" w:line="240" w:lineRule="auto"/>
              <w:ind w:left="0"/>
              <w:jc w:val="center"/>
              <w:rPr>
                <w:rFonts w:eastAsia="Times New Roman" w:cs="Calibri"/>
                <w:b/>
              </w:rPr>
            </w:pPr>
            <w:r w:rsidRPr="00155801">
              <w:rPr>
                <w:rFonts w:eastAsia="Times New Roman" w:cs="Calibri"/>
                <w:b/>
              </w:rPr>
              <w:t>CIFR</w:t>
            </w:r>
          </w:p>
        </w:tc>
        <w:tc>
          <w:tcPr>
            <w:tcW w:w="1058" w:type="dxa"/>
          </w:tcPr>
          <w:p w14:paraId="3F4FCA33" w14:textId="77777777" w:rsidR="00ED2AB3" w:rsidRDefault="00AF1FC0">
            <w:pPr>
              <w:pStyle w:val="ListParagraph"/>
              <w:spacing w:after="0" w:line="240" w:lineRule="auto"/>
              <w:ind w:left="0"/>
              <w:jc w:val="center"/>
              <w:rPr>
                <w:rFonts w:eastAsia="Times New Roman" w:cs="Calibri"/>
                <w:b/>
              </w:rPr>
            </w:pPr>
            <w:r w:rsidRPr="00155801">
              <w:rPr>
                <w:rFonts w:eastAsia="Times New Roman" w:cs="Calibri"/>
                <w:b/>
              </w:rPr>
              <w:t>Member</w:t>
            </w:r>
          </w:p>
        </w:tc>
        <w:tc>
          <w:tcPr>
            <w:tcW w:w="1057" w:type="dxa"/>
          </w:tcPr>
          <w:p w14:paraId="730CDA5F" w14:textId="77777777" w:rsidR="00ED2AB3" w:rsidRDefault="00AF1FC0">
            <w:pPr>
              <w:pStyle w:val="ListParagraph"/>
              <w:spacing w:after="0" w:line="240" w:lineRule="auto"/>
              <w:ind w:left="0"/>
              <w:jc w:val="center"/>
              <w:rPr>
                <w:rFonts w:eastAsia="Times New Roman" w:cs="Calibri"/>
                <w:b/>
              </w:rPr>
            </w:pPr>
            <w:r w:rsidRPr="00155801">
              <w:rPr>
                <w:rFonts w:eastAsia="Times New Roman" w:cs="Calibri"/>
                <w:b/>
              </w:rPr>
              <w:t>CIFR</w:t>
            </w:r>
          </w:p>
        </w:tc>
        <w:tc>
          <w:tcPr>
            <w:tcW w:w="1058" w:type="dxa"/>
          </w:tcPr>
          <w:p w14:paraId="4F22522A" w14:textId="77777777" w:rsidR="00ED2AB3" w:rsidRDefault="00AF1FC0">
            <w:pPr>
              <w:pStyle w:val="ListParagraph"/>
              <w:spacing w:after="0" w:line="240" w:lineRule="auto"/>
              <w:ind w:left="0"/>
              <w:jc w:val="center"/>
              <w:rPr>
                <w:rFonts w:eastAsia="Times New Roman" w:cs="Calibri"/>
                <w:b/>
              </w:rPr>
            </w:pPr>
            <w:r w:rsidRPr="00155801">
              <w:rPr>
                <w:rFonts w:eastAsia="Times New Roman" w:cs="Calibri"/>
                <w:b/>
              </w:rPr>
              <w:t>Member</w:t>
            </w:r>
          </w:p>
        </w:tc>
      </w:tr>
      <w:tr w:rsidR="00072BE6" w:rsidRPr="00155801" w14:paraId="10058461" w14:textId="77777777">
        <w:tc>
          <w:tcPr>
            <w:tcW w:w="1057" w:type="dxa"/>
          </w:tcPr>
          <w:p w14:paraId="725DBCF4" w14:textId="3C8E3BD2" w:rsidR="00ED2AB3" w:rsidRDefault="00687ABD" w:rsidP="0040065B">
            <w:pPr>
              <w:pStyle w:val="ListParagraph"/>
              <w:spacing w:after="0" w:line="240" w:lineRule="auto"/>
              <w:ind w:left="0"/>
              <w:jc w:val="center"/>
              <w:rPr>
                <w:rFonts w:eastAsia="Times New Roman" w:cs="Calibri"/>
              </w:rPr>
            </w:pPr>
            <w:r>
              <w:rPr>
                <w:rFonts w:cs="Calibri"/>
                <w:color w:val="000000"/>
              </w:rPr>
              <w:t>88,216</w:t>
            </w:r>
          </w:p>
        </w:tc>
        <w:tc>
          <w:tcPr>
            <w:tcW w:w="1058" w:type="dxa"/>
          </w:tcPr>
          <w:p w14:paraId="1126D3DB" w14:textId="1EA756C7" w:rsidR="00ED2AB3" w:rsidRDefault="00687ABD" w:rsidP="0040065B">
            <w:pPr>
              <w:pStyle w:val="ListParagraph"/>
              <w:spacing w:after="0" w:line="240" w:lineRule="auto"/>
              <w:ind w:left="0"/>
              <w:jc w:val="center"/>
              <w:rPr>
                <w:rFonts w:eastAsia="Times New Roman" w:cs="Calibri"/>
              </w:rPr>
            </w:pPr>
            <w:r>
              <w:rPr>
                <w:rFonts w:cs="Calibri"/>
                <w:color w:val="000000"/>
              </w:rPr>
              <w:t>88,216</w:t>
            </w:r>
          </w:p>
        </w:tc>
        <w:tc>
          <w:tcPr>
            <w:tcW w:w="1057" w:type="dxa"/>
          </w:tcPr>
          <w:p w14:paraId="199A2BBD" w14:textId="77777777" w:rsidR="00ED2AB3" w:rsidRDefault="00745625">
            <w:pPr>
              <w:pStyle w:val="ListParagraph"/>
              <w:spacing w:after="0" w:line="240" w:lineRule="auto"/>
              <w:ind w:left="0"/>
              <w:jc w:val="center"/>
              <w:rPr>
                <w:rFonts w:eastAsia="Times New Roman" w:cs="Calibri"/>
              </w:rPr>
            </w:pPr>
            <w:r w:rsidRPr="00745625">
              <w:rPr>
                <w:rFonts w:eastAsia="Times New Roman" w:cs="Calibri"/>
              </w:rPr>
              <w:t>0</w:t>
            </w:r>
          </w:p>
        </w:tc>
        <w:tc>
          <w:tcPr>
            <w:tcW w:w="1058" w:type="dxa"/>
          </w:tcPr>
          <w:p w14:paraId="4A8CA775" w14:textId="77777777" w:rsidR="00ED2AB3" w:rsidRDefault="00745625">
            <w:pPr>
              <w:pStyle w:val="ListParagraph"/>
              <w:spacing w:after="0" w:line="240" w:lineRule="auto"/>
              <w:ind w:left="0"/>
              <w:jc w:val="center"/>
              <w:rPr>
                <w:rFonts w:eastAsia="Times New Roman" w:cs="Calibri"/>
              </w:rPr>
            </w:pPr>
            <w:r w:rsidRPr="00745625">
              <w:rPr>
                <w:rFonts w:eastAsia="Times New Roman" w:cs="Calibri"/>
              </w:rPr>
              <w:t>0</w:t>
            </w:r>
          </w:p>
        </w:tc>
        <w:tc>
          <w:tcPr>
            <w:tcW w:w="1057" w:type="dxa"/>
          </w:tcPr>
          <w:p w14:paraId="11011D61" w14:textId="77777777" w:rsidR="00ED2AB3" w:rsidRDefault="00745625">
            <w:pPr>
              <w:pStyle w:val="ListParagraph"/>
              <w:spacing w:after="0" w:line="240" w:lineRule="auto"/>
              <w:ind w:left="0"/>
              <w:jc w:val="center"/>
              <w:rPr>
                <w:rFonts w:eastAsia="Times New Roman" w:cs="Calibri"/>
              </w:rPr>
            </w:pPr>
            <w:r w:rsidRPr="00745625">
              <w:rPr>
                <w:rFonts w:eastAsia="Times New Roman" w:cs="Calibri"/>
              </w:rPr>
              <w:t>0</w:t>
            </w:r>
          </w:p>
        </w:tc>
        <w:tc>
          <w:tcPr>
            <w:tcW w:w="1058" w:type="dxa"/>
          </w:tcPr>
          <w:p w14:paraId="72D0DEF6" w14:textId="77777777" w:rsidR="00ED2AB3" w:rsidRDefault="00745625">
            <w:pPr>
              <w:pStyle w:val="ListParagraph"/>
              <w:spacing w:after="0" w:line="240" w:lineRule="auto"/>
              <w:ind w:left="0"/>
              <w:jc w:val="center"/>
              <w:rPr>
                <w:rFonts w:eastAsia="Times New Roman" w:cs="Calibri"/>
              </w:rPr>
            </w:pPr>
            <w:r w:rsidRPr="00745625">
              <w:rPr>
                <w:rFonts w:eastAsia="Times New Roman" w:cs="Calibri"/>
              </w:rPr>
              <w:t>0</w:t>
            </w:r>
          </w:p>
        </w:tc>
        <w:tc>
          <w:tcPr>
            <w:tcW w:w="1057" w:type="dxa"/>
          </w:tcPr>
          <w:p w14:paraId="52068392" w14:textId="11493693" w:rsidR="00ED2AB3" w:rsidRDefault="00687ABD">
            <w:pPr>
              <w:pStyle w:val="ListParagraph"/>
              <w:spacing w:after="0" w:line="240" w:lineRule="auto"/>
              <w:ind w:left="0"/>
              <w:jc w:val="center"/>
              <w:rPr>
                <w:rFonts w:eastAsia="Times New Roman" w:cs="Calibri"/>
              </w:rPr>
            </w:pPr>
            <w:r>
              <w:rPr>
                <w:rFonts w:cs="Calibri"/>
                <w:color w:val="000000"/>
              </w:rPr>
              <w:t>88,216</w:t>
            </w:r>
          </w:p>
        </w:tc>
        <w:tc>
          <w:tcPr>
            <w:tcW w:w="1058" w:type="dxa"/>
          </w:tcPr>
          <w:p w14:paraId="5EF249C9" w14:textId="09A74B8F" w:rsidR="00ED2AB3" w:rsidRDefault="00687ABD" w:rsidP="0040065B">
            <w:pPr>
              <w:pStyle w:val="ListParagraph"/>
              <w:spacing w:after="0" w:line="240" w:lineRule="auto"/>
              <w:ind w:left="0"/>
              <w:jc w:val="center"/>
              <w:rPr>
                <w:rFonts w:eastAsia="Times New Roman" w:cs="Calibri"/>
              </w:rPr>
            </w:pPr>
            <w:r>
              <w:rPr>
                <w:rFonts w:cs="Calibri"/>
                <w:color w:val="000000"/>
              </w:rPr>
              <w:t>88,216</w:t>
            </w:r>
          </w:p>
        </w:tc>
      </w:tr>
    </w:tbl>
    <w:p w14:paraId="3EB44758" w14:textId="77777777" w:rsidR="00AF1FC0" w:rsidRPr="00155801" w:rsidRDefault="00AF1FC0" w:rsidP="00A13628">
      <w:pPr>
        <w:pStyle w:val="ListParagraph"/>
        <w:rPr>
          <w:rFonts w:cs="Calibri"/>
          <w:b/>
        </w:rPr>
      </w:pPr>
      <w:bookmarkStart w:id="0" w:name="_GoBack"/>
      <w:bookmarkEnd w:id="0"/>
    </w:p>
    <w:p w14:paraId="2521C719" w14:textId="77777777" w:rsidR="00AF1FC0" w:rsidRPr="00155801" w:rsidRDefault="00AF1FC0" w:rsidP="00E82E04">
      <w:pPr>
        <w:pStyle w:val="ListParagraph"/>
        <w:numPr>
          <w:ilvl w:val="0"/>
          <w:numId w:val="7"/>
        </w:numPr>
        <w:rPr>
          <w:rFonts w:cs="Calibri"/>
          <w:b/>
        </w:rPr>
      </w:pPr>
      <w:r w:rsidRPr="00155801">
        <w:rPr>
          <w:rFonts w:cs="Calibri"/>
          <w:b/>
        </w:rPr>
        <w:t xml:space="preserve">Relevant CIFR Key Area of Interest </w:t>
      </w:r>
      <w:r w:rsidRPr="00155801">
        <w:rPr>
          <w:rFonts w:cs="Calibri"/>
        </w:rPr>
        <w:t xml:space="preserve">(see </w:t>
      </w:r>
      <w:hyperlink r:id="rId8" w:history="1">
        <w:r w:rsidRPr="00155801">
          <w:rPr>
            <w:rStyle w:val="Hyperlink"/>
            <w:rFonts w:cs="Calibri"/>
          </w:rPr>
          <w:t>www.cifr.edu.au</w:t>
        </w:r>
      </w:hyperlink>
      <w:r w:rsidRPr="00155801">
        <w:rPr>
          <w:rFonts w:cs="Calibri"/>
        </w:rPr>
        <w:t xml:space="preserve"> - indicate one and justify in up to 100 words)</w:t>
      </w:r>
      <w:r w:rsidRPr="00155801">
        <w:rPr>
          <w:rFonts w:cs="Calibri"/>
          <w:b/>
        </w:rPr>
        <w:t xml:space="preserve">:  </w:t>
      </w:r>
    </w:p>
    <w:p w14:paraId="1BDFD28A" w14:textId="77777777" w:rsidR="00AF1FC0" w:rsidRPr="00155801" w:rsidRDefault="00AF1FC0" w:rsidP="005F05D1">
      <w:pPr>
        <w:pStyle w:val="ListParagraph"/>
        <w:ind w:left="786"/>
        <w:rPr>
          <w:rFonts w:cs="Calibri"/>
        </w:rPr>
      </w:pPr>
      <w:r w:rsidRPr="00155801">
        <w:rPr>
          <w:rFonts w:cs="Calibri"/>
        </w:rPr>
        <w:t xml:space="preserve">Systemic Risk  </w:t>
      </w:r>
      <w:r w:rsidR="005F05D1" w:rsidRPr="00155801">
        <w:rPr>
          <w:rFonts w:cs="Calibri"/>
        </w:rPr>
        <w:sym w:font="Wingdings" w:char="F0FE"/>
      </w:r>
      <w:r w:rsidR="005F05D1" w:rsidRPr="00155801">
        <w:rPr>
          <w:rFonts w:cs="Calibri"/>
        </w:rPr>
        <w:tab/>
      </w:r>
      <w:r w:rsidRPr="00155801">
        <w:rPr>
          <w:rFonts w:cs="Calibri"/>
        </w:rPr>
        <w:t xml:space="preserve">Financial Market Developments </w:t>
      </w:r>
      <w:r w:rsidRPr="00155801">
        <w:rPr>
          <w:rFonts w:cs="Calibri"/>
        </w:rPr>
        <w:sym w:font="Wingdings" w:char="F0A8"/>
      </w:r>
      <w:r w:rsidRPr="00155801">
        <w:rPr>
          <w:rFonts w:cs="Calibri"/>
        </w:rPr>
        <w:t xml:space="preserve">     Market and Regulatory Performance </w:t>
      </w:r>
      <w:r w:rsidRPr="00155801">
        <w:rPr>
          <w:rFonts w:cs="Calibri"/>
        </w:rPr>
        <w:sym w:font="Wingdings" w:char="F0A8"/>
      </w:r>
    </w:p>
    <w:p w14:paraId="749CC468" w14:textId="77777777" w:rsidR="00E968A4" w:rsidRPr="00155801" w:rsidRDefault="00E968A4" w:rsidP="00E968A4">
      <w:pPr>
        <w:spacing w:before="100" w:beforeAutospacing="1" w:after="198"/>
        <w:ind w:left="425"/>
        <w:rPr>
          <w:rFonts w:eastAsia="SimSun" w:cs="Calibri"/>
          <w:color w:val="000000"/>
          <w:lang w:eastAsia="zh-CN"/>
        </w:rPr>
      </w:pPr>
      <w:r w:rsidRPr="00155801">
        <w:rPr>
          <w:rFonts w:eastAsia="SimSun" w:cs="Calibri"/>
          <w:color w:val="000000"/>
          <w:lang w:eastAsia="zh-CN"/>
        </w:rPr>
        <w:t>Assessing systemic risk in Australia requires a coherent methodology implemented in the Australian financial system context. A number of methodologies have recently been proposed to assess systemic risk (see references later). The current project aims to critique, improve upon and test these methodologies</w:t>
      </w:r>
      <w:r w:rsidR="004E5A55">
        <w:rPr>
          <w:rFonts w:eastAsia="SimSun" w:cs="Calibri"/>
          <w:color w:val="000000"/>
          <w:lang w:eastAsia="zh-CN"/>
        </w:rPr>
        <w:t>,</w:t>
      </w:r>
      <w:r w:rsidRPr="00155801">
        <w:rPr>
          <w:rFonts w:eastAsia="SimSun" w:cs="Calibri"/>
          <w:color w:val="000000"/>
          <w:lang w:eastAsia="zh-CN"/>
        </w:rPr>
        <w:t xml:space="preserve"> and apply and implement the improved technologies in the Australian context. </w:t>
      </w:r>
    </w:p>
    <w:p w14:paraId="3D27C68A" w14:textId="77777777" w:rsidR="00E968A4" w:rsidRPr="00155801" w:rsidRDefault="00E968A4" w:rsidP="00EC4638">
      <w:pPr>
        <w:spacing w:before="100" w:beforeAutospacing="1" w:after="198"/>
        <w:ind w:left="425"/>
        <w:rPr>
          <w:rFonts w:eastAsia="SimSun" w:cs="Calibri"/>
          <w:color w:val="000000"/>
          <w:lang w:eastAsia="zh-CN"/>
        </w:rPr>
      </w:pPr>
      <w:r w:rsidRPr="00155801">
        <w:rPr>
          <w:rFonts w:eastAsia="SimSun" w:cs="Calibri"/>
          <w:color w:val="000000"/>
          <w:lang w:eastAsia="zh-CN"/>
        </w:rPr>
        <w:t xml:space="preserve">Present regulations are based on </w:t>
      </w:r>
      <w:r w:rsidR="00EC4638" w:rsidRPr="00155801">
        <w:rPr>
          <w:rFonts w:eastAsia="SimSun" w:cs="Calibri"/>
          <w:color w:val="000000"/>
          <w:lang w:eastAsia="zh-CN"/>
        </w:rPr>
        <w:t>"</w:t>
      </w:r>
      <w:r w:rsidRPr="00155801">
        <w:rPr>
          <w:rFonts w:eastAsia="SimSun" w:cs="Calibri"/>
          <w:color w:val="000000"/>
          <w:lang w:eastAsia="zh-CN"/>
        </w:rPr>
        <w:t>standalone</w:t>
      </w:r>
      <w:r w:rsidR="00EC4638" w:rsidRPr="00155801">
        <w:rPr>
          <w:rFonts w:eastAsia="SimSun" w:cs="Calibri"/>
          <w:color w:val="000000"/>
          <w:lang w:eastAsia="zh-CN"/>
        </w:rPr>
        <w:t>"</w:t>
      </w:r>
      <w:r w:rsidRPr="00155801">
        <w:rPr>
          <w:rFonts w:eastAsia="SimSun" w:cs="Calibri"/>
          <w:color w:val="000000"/>
          <w:lang w:eastAsia="zh-CN"/>
        </w:rPr>
        <w:t xml:space="preserve"> standard approaches such as </w:t>
      </w:r>
      <w:r w:rsidR="004E5A55">
        <w:rPr>
          <w:rFonts w:eastAsia="SimSun" w:cs="Calibri"/>
          <w:color w:val="000000"/>
          <w:lang w:eastAsia="zh-CN"/>
        </w:rPr>
        <w:t>Value-at-Risk</w:t>
      </w:r>
      <w:r w:rsidRPr="00155801">
        <w:rPr>
          <w:rFonts w:eastAsia="SimSun" w:cs="Calibri"/>
          <w:color w:val="000000"/>
          <w:lang w:eastAsia="zh-CN"/>
        </w:rPr>
        <w:t xml:space="preserve"> where individual industries are analysed on a standalone basis using similar stress scenarios. Non</w:t>
      </w:r>
      <w:r w:rsidR="00A70487">
        <w:rPr>
          <w:rFonts w:eastAsia="SimSun" w:cs="Calibri"/>
          <w:color w:val="000000"/>
          <w:lang w:eastAsia="zh-CN"/>
        </w:rPr>
        <w:t>-</w:t>
      </w:r>
      <w:r w:rsidRPr="00155801">
        <w:rPr>
          <w:rFonts w:eastAsia="SimSun" w:cs="Calibri"/>
          <w:color w:val="000000"/>
          <w:lang w:eastAsia="zh-CN"/>
        </w:rPr>
        <w:t>standalone approaches factoring in systemic risk may lead to different</w:t>
      </w:r>
      <w:r w:rsidR="00A70487">
        <w:rPr>
          <w:rFonts w:eastAsia="SimSun" w:cs="Calibri"/>
          <w:color w:val="000000"/>
          <w:lang w:eastAsia="zh-CN"/>
        </w:rPr>
        <w:t xml:space="preserve"> capital requirements</w:t>
      </w:r>
      <w:r w:rsidRPr="00155801">
        <w:rPr>
          <w:rFonts w:eastAsia="SimSun" w:cs="Calibri"/>
          <w:color w:val="000000"/>
          <w:lang w:eastAsia="zh-CN"/>
        </w:rPr>
        <w:t xml:space="preserve">, uncover systematic biases and tighten or amplify confidence intervals around </w:t>
      </w:r>
      <w:r w:rsidR="00A70487">
        <w:rPr>
          <w:rFonts w:eastAsia="SimSun" w:cs="Calibri"/>
          <w:color w:val="000000"/>
          <w:lang w:eastAsia="zh-CN"/>
        </w:rPr>
        <w:t>capital requirements</w:t>
      </w:r>
      <w:r w:rsidR="00A70487" w:rsidRPr="00155801">
        <w:rPr>
          <w:rFonts w:eastAsia="SimSun" w:cs="Calibri"/>
          <w:color w:val="000000"/>
          <w:lang w:eastAsia="zh-CN"/>
        </w:rPr>
        <w:t xml:space="preserve"> </w:t>
      </w:r>
      <w:r w:rsidRPr="00155801">
        <w:rPr>
          <w:rFonts w:eastAsia="SimSun" w:cs="Calibri"/>
          <w:color w:val="000000"/>
          <w:lang w:eastAsia="zh-CN"/>
        </w:rPr>
        <w:t xml:space="preserve">in line with the economic cycle. Both over and underestimation of capital </w:t>
      </w:r>
      <w:r w:rsidR="00991225">
        <w:rPr>
          <w:rFonts w:eastAsia="SimSun" w:cs="Calibri"/>
          <w:color w:val="000000"/>
          <w:lang w:eastAsia="zh-CN"/>
        </w:rPr>
        <w:t>requirements</w:t>
      </w:r>
      <w:r w:rsidR="00991225" w:rsidRPr="00155801">
        <w:rPr>
          <w:rFonts w:eastAsia="SimSun" w:cs="Calibri"/>
          <w:color w:val="000000"/>
          <w:lang w:eastAsia="zh-CN"/>
        </w:rPr>
        <w:t xml:space="preserve"> </w:t>
      </w:r>
      <w:r w:rsidRPr="00155801">
        <w:rPr>
          <w:rFonts w:eastAsia="SimSun" w:cs="Calibri"/>
          <w:color w:val="000000"/>
          <w:lang w:eastAsia="zh-CN"/>
        </w:rPr>
        <w:t>across the economic cycle impose costs on the economy and hence it is important to balance conflicting aims given potential external shocks and systemic biases</w:t>
      </w:r>
      <w:r w:rsidR="00EC4638" w:rsidRPr="00155801">
        <w:rPr>
          <w:rFonts w:eastAsia="SimSun" w:cs="Calibri"/>
          <w:color w:val="000000"/>
          <w:lang w:eastAsia="zh-CN"/>
        </w:rPr>
        <w:t>.</w:t>
      </w:r>
    </w:p>
    <w:p w14:paraId="39F8603E" w14:textId="77777777" w:rsidR="00AF1FC0" w:rsidRPr="00155801" w:rsidRDefault="00AF1FC0" w:rsidP="00E82E04">
      <w:pPr>
        <w:pStyle w:val="ListParagraph"/>
        <w:ind w:left="786"/>
        <w:rPr>
          <w:rFonts w:cs="Calibri"/>
          <w:b/>
        </w:rPr>
      </w:pPr>
    </w:p>
    <w:p w14:paraId="089108A3" w14:textId="77777777" w:rsidR="00AF1FC0" w:rsidRPr="00155801" w:rsidRDefault="00AF1FC0" w:rsidP="00291C83">
      <w:pPr>
        <w:pStyle w:val="ListParagraph"/>
        <w:numPr>
          <w:ilvl w:val="0"/>
          <w:numId w:val="7"/>
        </w:numPr>
        <w:rPr>
          <w:rFonts w:cs="Calibri"/>
          <w:b/>
        </w:rPr>
      </w:pPr>
      <w:r w:rsidRPr="00155801">
        <w:rPr>
          <w:rFonts w:cs="Calibri"/>
          <w:b/>
        </w:rPr>
        <w:t xml:space="preserve">This proposal may be of interest to </w:t>
      </w:r>
      <w:r w:rsidRPr="00155801">
        <w:rPr>
          <w:rFonts w:cs="Calibri"/>
        </w:rPr>
        <w:t>(indicate one or more, justify in up to 100 words and include mention of any such organisation you have already consulted with and the names of relevant personnel)</w:t>
      </w:r>
      <w:r w:rsidRPr="00155801">
        <w:rPr>
          <w:rStyle w:val="FootnoteReference"/>
          <w:rFonts w:cs="Calibri"/>
        </w:rPr>
        <w:footnoteReference w:id="1"/>
      </w:r>
      <w:r w:rsidRPr="00155801">
        <w:rPr>
          <w:rFonts w:cs="Calibri"/>
          <w:b/>
        </w:rPr>
        <w:t xml:space="preserve">:  </w:t>
      </w:r>
    </w:p>
    <w:p w14:paraId="3F050E16" w14:textId="77777777" w:rsidR="00AF1FC0" w:rsidRPr="00155801" w:rsidRDefault="00AF1FC0" w:rsidP="00E968A4">
      <w:pPr>
        <w:pStyle w:val="ListParagraph"/>
        <w:ind w:left="786"/>
        <w:rPr>
          <w:rFonts w:cs="Calibri"/>
        </w:rPr>
      </w:pPr>
      <w:r w:rsidRPr="00155801">
        <w:rPr>
          <w:rFonts w:cs="Calibri"/>
        </w:rPr>
        <w:t xml:space="preserve">APRA </w:t>
      </w:r>
      <w:r w:rsidR="00E968A4" w:rsidRPr="00155801">
        <w:rPr>
          <w:rFonts w:cs="Calibri"/>
        </w:rPr>
        <w:sym w:font="Wingdings" w:char="F0FE"/>
      </w:r>
      <w:r w:rsidRPr="00155801">
        <w:rPr>
          <w:rFonts w:cs="Calibri"/>
        </w:rPr>
        <w:t xml:space="preserve">  ASIC </w:t>
      </w:r>
      <w:r w:rsidR="00E968A4" w:rsidRPr="00155801">
        <w:rPr>
          <w:rFonts w:cs="Calibri"/>
        </w:rPr>
        <w:sym w:font="Wingdings" w:char="F0FE"/>
      </w:r>
      <w:r w:rsidRPr="00155801">
        <w:rPr>
          <w:rFonts w:cs="Calibri"/>
        </w:rPr>
        <w:t xml:space="preserve">  RBA </w:t>
      </w:r>
      <w:r w:rsidR="00E968A4" w:rsidRPr="00155801">
        <w:rPr>
          <w:rFonts w:cs="Calibri"/>
        </w:rPr>
        <w:sym w:font="Wingdings" w:char="F0FE"/>
      </w:r>
      <w:r w:rsidRPr="00155801">
        <w:rPr>
          <w:rFonts w:cs="Calibri"/>
        </w:rPr>
        <w:t xml:space="preserve"> Treasury </w:t>
      </w:r>
      <w:r w:rsidRPr="00155801">
        <w:rPr>
          <w:rFonts w:cs="Calibri"/>
        </w:rPr>
        <w:sym w:font="Wingdings" w:char="F0A8"/>
      </w:r>
      <w:r w:rsidRPr="00155801">
        <w:rPr>
          <w:rFonts w:cs="Calibri"/>
        </w:rPr>
        <w:t xml:space="preserve">  ASX </w:t>
      </w:r>
      <w:r w:rsidRPr="00155801">
        <w:rPr>
          <w:rFonts w:cs="Calibri"/>
        </w:rPr>
        <w:sym w:font="Wingdings" w:char="F0A8"/>
      </w:r>
      <w:r w:rsidRPr="00155801">
        <w:rPr>
          <w:rFonts w:cs="Calibri"/>
        </w:rPr>
        <w:t xml:space="preserve">  ABA </w:t>
      </w:r>
      <w:r w:rsidRPr="00155801">
        <w:rPr>
          <w:rFonts w:cs="Calibri"/>
        </w:rPr>
        <w:sym w:font="Wingdings" w:char="F0A8"/>
      </w:r>
      <w:r w:rsidRPr="00155801">
        <w:rPr>
          <w:rFonts w:cs="Calibri"/>
        </w:rPr>
        <w:t xml:space="preserve"> FSC </w:t>
      </w:r>
      <w:r w:rsidRPr="00155801">
        <w:rPr>
          <w:rFonts w:cs="Calibri"/>
        </w:rPr>
        <w:sym w:font="Wingdings" w:char="F0A8"/>
      </w:r>
      <w:r w:rsidRPr="00155801">
        <w:rPr>
          <w:rFonts w:cs="Calibri"/>
        </w:rPr>
        <w:t xml:space="preserve"> ASFA </w:t>
      </w:r>
      <w:r w:rsidRPr="00155801">
        <w:rPr>
          <w:rFonts w:cs="Calibri"/>
        </w:rPr>
        <w:sym w:font="Wingdings" w:char="F0A8"/>
      </w:r>
      <w:r w:rsidRPr="00155801">
        <w:rPr>
          <w:rFonts w:cs="Calibri"/>
        </w:rPr>
        <w:t xml:space="preserve"> ICA </w:t>
      </w:r>
      <w:r w:rsidRPr="00155801">
        <w:rPr>
          <w:rFonts w:cs="Calibri"/>
        </w:rPr>
        <w:sym w:font="Wingdings" w:char="F0A8"/>
      </w:r>
      <w:r w:rsidRPr="00155801">
        <w:rPr>
          <w:rFonts w:cs="Calibri"/>
        </w:rPr>
        <w:t xml:space="preserve"> AFMA</w:t>
      </w:r>
      <w:r w:rsidRPr="00155801">
        <w:rPr>
          <w:rFonts w:cs="Calibri"/>
        </w:rPr>
        <w:sym w:font="Wingdings" w:char="F0A8"/>
      </w:r>
      <w:r w:rsidRPr="00155801">
        <w:rPr>
          <w:rFonts w:cs="Calibri"/>
        </w:rPr>
        <w:t xml:space="preserve">  ACCC </w:t>
      </w:r>
      <w:r w:rsidRPr="00155801">
        <w:rPr>
          <w:rFonts w:cs="Calibri"/>
        </w:rPr>
        <w:sym w:font="Wingdings" w:char="F0A8"/>
      </w:r>
      <w:r w:rsidRPr="00155801">
        <w:rPr>
          <w:rFonts w:cs="Calibri"/>
        </w:rPr>
        <w:t xml:space="preserve"> Other </w:t>
      </w:r>
      <w:r w:rsidRPr="00155801">
        <w:rPr>
          <w:rFonts w:cs="Calibri"/>
          <w:u w:val="single"/>
        </w:rPr>
        <w:t>_______</w:t>
      </w:r>
    </w:p>
    <w:p w14:paraId="3FFA36A9" w14:textId="77777777" w:rsidR="00AF1FC0" w:rsidRPr="00155801" w:rsidRDefault="00AF1FC0" w:rsidP="00A213FD">
      <w:pPr>
        <w:pStyle w:val="ListParagraph"/>
        <w:ind w:left="786"/>
        <w:rPr>
          <w:rFonts w:cs="Calibri"/>
        </w:rPr>
      </w:pPr>
    </w:p>
    <w:p w14:paraId="7D0FD4F9" w14:textId="77777777" w:rsidR="00E968A4" w:rsidRPr="00155801" w:rsidRDefault="00E968A4" w:rsidP="00EC4638">
      <w:pPr>
        <w:spacing w:before="100" w:beforeAutospacing="1" w:after="198"/>
        <w:ind w:left="720"/>
        <w:rPr>
          <w:rFonts w:eastAsia="SimSun" w:cs="Calibri"/>
          <w:color w:val="000000"/>
          <w:lang w:eastAsia="zh-CN"/>
        </w:rPr>
      </w:pPr>
      <w:r w:rsidRPr="00155801">
        <w:rPr>
          <w:rFonts w:eastAsia="SimSun" w:cs="Calibri"/>
          <w:color w:val="000000"/>
          <w:lang w:eastAsia="zh-CN"/>
        </w:rPr>
        <w:t xml:space="preserve">The current proposal arises out of target areas identified by CIFR and drawn to </w:t>
      </w:r>
      <w:r w:rsidR="00995560">
        <w:rPr>
          <w:rFonts w:eastAsia="SimSun" w:cs="Calibri"/>
          <w:color w:val="000000"/>
          <w:lang w:eastAsia="zh-CN"/>
        </w:rPr>
        <w:t>our</w:t>
      </w:r>
      <w:r w:rsidRPr="00155801">
        <w:rPr>
          <w:rFonts w:eastAsia="SimSun" w:cs="Calibri"/>
          <w:color w:val="000000"/>
          <w:lang w:eastAsia="zh-CN"/>
        </w:rPr>
        <w:t xml:space="preserve"> attention by Professor David Gallagher:</w:t>
      </w:r>
    </w:p>
    <w:p w14:paraId="636A3DA8" w14:textId="77777777" w:rsidR="00E968A4" w:rsidRPr="00155801" w:rsidRDefault="00E968A4" w:rsidP="00EC4638">
      <w:pPr>
        <w:numPr>
          <w:ilvl w:val="1"/>
          <w:numId w:val="35"/>
        </w:numPr>
        <w:tabs>
          <w:tab w:val="clear" w:pos="1440"/>
          <w:tab w:val="num" w:pos="1372"/>
        </w:tabs>
        <w:spacing w:before="100" w:beforeAutospacing="1" w:after="198"/>
        <w:ind w:left="1372"/>
        <w:rPr>
          <w:rFonts w:eastAsia="SimSun" w:cs="Calibri"/>
          <w:color w:val="000000"/>
          <w:lang w:eastAsia="zh-CN"/>
        </w:rPr>
      </w:pPr>
      <w:r w:rsidRPr="00155801">
        <w:rPr>
          <w:rFonts w:eastAsia="SimSun" w:cs="Calibri"/>
          <w:color w:val="000000"/>
          <w:lang w:eastAsia="zh-CN"/>
        </w:rPr>
        <w:t>Assess the level of systemic risk in the Australian economy and in the ADI, insurance and superannuation industries, and identify potential domestic and external shocks to the Australian economy, and potential methods to protect against or remediate these shocks.</w:t>
      </w:r>
    </w:p>
    <w:p w14:paraId="7DCC30C4" w14:textId="77777777" w:rsidR="00E968A4" w:rsidRPr="00155801" w:rsidRDefault="00E968A4" w:rsidP="00EC4638">
      <w:pPr>
        <w:numPr>
          <w:ilvl w:val="1"/>
          <w:numId w:val="35"/>
        </w:numPr>
        <w:tabs>
          <w:tab w:val="clear" w:pos="1440"/>
          <w:tab w:val="num" w:pos="1372"/>
        </w:tabs>
        <w:spacing w:before="100" w:beforeAutospacing="1" w:after="198"/>
        <w:ind w:left="1372"/>
        <w:rPr>
          <w:rFonts w:eastAsia="SimSun" w:cs="Calibri"/>
          <w:color w:val="000000"/>
          <w:lang w:eastAsia="zh-CN"/>
        </w:rPr>
      </w:pPr>
      <w:r w:rsidRPr="00155801">
        <w:rPr>
          <w:rFonts w:eastAsia="SimSun" w:cs="Calibri"/>
          <w:color w:val="000000"/>
          <w:lang w:eastAsia="zh-CN"/>
        </w:rPr>
        <w:t>Assess the effectiveness of stress testing in group structures as a means of enhancing the resilience of the group, and entities within the group, to financial and economic shocks and limiting intra-group contagion.</w:t>
      </w:r>
    </w:p>
    <w:p w14:paraId="1D77CE22" w14:textId="77777777" w:rsidR="00E968A4" w:rsidRPr="00155801" w:rsidRDefault="00E968A4" w:rsidP="00EC4638">
      <w:pPr>
        <w:numPr>
          <w:ilvl w:val="1"/>
          <w:numId w:val="35"/>
        </w:numPr>
        <w:tabs>
          <w:tab w:val="clear" w:pos="1440"/>
          <w:tab w:val="num" w:pos="1372"/>
        </w:tabs>
        <w:spacing w:before="100" w:beforeAutospacing="1" w:after="198"/>
        <w:ind w:left="1372"/>
        <w:rPr>
          <w:rFonts w:eastAsia="SimSun" w:cs="Calibri"/>
          <w:color w:val="000000"/>
          <w:lang w:eastAsia="zh-CN"/>
        </w:rPr>
      </w:pPr>
      <w:r w:rsidRPr="00155801">
        <w:rPr>
          <w:rFonts w:eastAsia="SimSun" w:cs="Calibri"/>
          <w:color w:val="000000"/>
          <w:lang w:eastAsia="zh-CN"/>
        </w:rPr>
        <w:lastRenderedPageBreak/>
        <w:t>Consider how APRA and industry could enhance their stress testing procedures and learn more from the results of this testing.</w:t>
      </w:r>
    </w:p>
    <w:p w14:paraId="182BBCCE" w14:textId="77777777" w:rsidR="00E968A4" w:rsidRPr="00155801" w:rsidRDefault="00E968A4" w:rsidP="00EC4638">
      <w:pPr>
        <w:spacing w:before="100" w:beforeAutospacing="1" w:after="198"/>
        <w:ind w:left="652"/>
        <w:rPr>
          <w:rFonts w:eastAsia="SimSun" w:cs="Calibri"/>
          <w:i/>
          <w:iCs/>
          <w:color w:val="000000"/>
          <w:lang w:eastAsia="zh-CN"/>
        </w:rPr>
      </w:pPr>
      <w:r w:rsidRPr="00155801">
        <w:rPr>
          <w:rFonts w:eastAsia="SimSun" w:cs="Calibri"/>
          <w:i/>
          <w:iCs/>
          <w:color w:val="000000"/>
          <w:lang w:eastAsia="zh-CN"/>
        </w:rPr>
        <w:t>Contact with other individuals</w:t>
      </w:r>
    </w:p>
    <w:p w14:paraId="60F6E521" w14:textId="33892343" w:rsidR="00E968A4" w:rsidRPr="00155801" w:rsidRDefault="00E968A4" w:rsidP="00EC4638">
      <w:pPr>
        <w:pStyle w:val="NormalWeb"/>
        <w:spacing w:after="198" w:line="276" w:lineRule="auto"/>
        <w:ind w:left="652"/>
        <w:rPr>
          <w:rFonts w:ascii="Calibri" w:eastAsia="SimSun" w:hAnsi="Calibri" w:cs="Calibri"/>
          <w:color w:val="000000"/>
          <w:sz w:val="22"/>
          <w:szCs w:val="22"/>
          <w:lang w:eastAsia="zh-CN"/>
        </w:rPr>
      </w:pPr>
      <w:r w:rsidRPr="00155801">
        <w:rPr>
          <w:rFonts w:ascii="Calibri" w:eastAsia="SimSun" w:hAnsi="Calibri" w:cs="Calibri"/>
          <w:color w:val="000000"/>
          <w:sz w:val="22"/>
          <w:szCs w:val="22"/>
          <w:lang w:eastAsia="zh-CN"/>
        </w:rPr>
        <w:t xml:space="preserve">APRA - Charles </w:t>
      </w:r>
      <w:proofErr w:type="spellStart"/>
      <w:r w:rsidRPr="00155801">
        <w:rPr>
          <w:rFonts w:ascii="Calibri" w:eastAsia="SimSun" w:hAnsi="Calibri" w:cs="Calibri"/>
          <w:color w:val="000000"/>
          <w:sz w:val="22"/>
          <w:szCs w:val="22"/>
          <w:lang w:eastAsia="zh-CN"/>
        </w:rPr>
        <w:t>Littrell</w:t>
      </w:r>
      <w:proofErr w:type="spellEnd"/>
      <w:r w:rsidRPr="00155801">
        <w:rPr>
          <w:rFonts w:ascii="Calibri" w:eastAsia="SimSun" w:hAnsi="Calibri" w:cs="Calibri"/>
          <w:color w:val="000000"/>
          <w:sz w:val="22"/>
          <w:szCs w:val="22"/>
          <w:lang w:eastAsia="zh-CN"/>
        </w:rPr>
        <w:t xml:space="preserve">. On 4 March 2014 the Team Research Leader met the Mr Charles </w:t>
      </w:r>
      <w:proofErr w:type="spellStart"/>
      <w:r w:rsidRPr="00155801">
        <w:rPr>
          <w:rFonts w:ascii="Calibri" w:eastAsia="SimSun" w:hAnsi="Calibri" w:cs="Calibri"/>
          <w:color w:val="000000"/>
          <w:sz w:val="22"/>
          <w:szCs w:val="22"/>
          <w:lang w:eastAsia="zh-CN"/>
        </w:rPr>
        <w:t>Littrell</w:t>
      </w:r>
      <w:proofErr w:type="spellEnd"/>
      <w:r w:rsidRPr="00155801">
        <w:rPr>
          <w:rFonts w:ascii="Calibri" w:eastAsia="SimSun" w:hAnsi="Calibri" w:cs="Calibri"/>
          <w:color w:val="000000"/>
          <w:sz w:val="22"/>
          <w:szCs w:val="22"/>
          <w:lang w:eastAsia="zh-CN"/>
        </w:rPr>
        <w:t xml:space="preserve"> of APRA to discuss the CIFR target research areas. The discussion ranged over a number of topics related to the same and the attitude APRA may take to any proposals. The discussion also canvassed the need to design appropriate quantitative methodologies and data bases for any empirical assessments. </w:t>
      </w:r>
      <w:r w:rsidR="00995560">
        <w:rPr>
          <w:rFonts w:ascii="Calibri" w:eastAsia="SimSun" w:hAnsi="Calibri" w:cs="Calibri"/>
          <w:color w:val="000000"/>
          <w:sz w:val="22"/>
          <w:szCs w:val="22"/>
          <w:lang w:eastAsia="zh-CN"/>
        </w:rPr>
        <w:t xml:space="preserve">  A follow up meeting between Charles </w:t>
      </w:r>
      <w:proofErr w:type="spellStart"/>
      <w:r w:rsidR="00995560">
        <w:rPr>
          <w:rFonts w:ascii="Calibri" w:eastAsia="SimSun" w:hAnsi="Calibri" w:cs="Calibri"/>
          <w:color w:val="000000"/>
          <w:sz w:val="22"/>
          <w:szCs w:val="22"/>
          <w:lang w:eastAsia="zh-CN"/>
        </w:rPr>
        <w:t>Littrell</w:t>
      </w:r>
      <w:proofErr w:type="spellEnd"/>
      <w:r w:rsidR="00995560">
        <w:rPr>
          <w:rFonts w:ascii="Calibri" w:eastAsia="SimSun" w:hAnsi="Calibri" w:cs="Calibri"/>
          <w:color w:val="000000"/>
          <w:sz w:val="22"/>
          <w:szCs w:val="22"/>
          <w:lang w:eastAsia="zh-CN"/>
        </w:rPr>
        <w:t xml:space="preserve"> and the two of the team </w:t>
      </w:r>
      <w:ins w:id="1" w:author="Piet DE JONG" w:date="2014-10-16T12:43:00Z">
        <w:r w:rsidR="00AE7AD3">
          <w:rPr>
            <w:rFonts w:ascii="Calibri" w:eastAsia="SimSun" w:hAnsi="Calibri" w:cs="Calibri"/>
            <w:color w:val="000000"/>
            <w:sz w:val="22"/>
            <w:szCs w:val="22"/>
            <w:lang w:eastAsia="zh-CN"/>
          </w:rPr>
          <w:t xml:space="preserve">took place </w:t>
        </w:r>
      </w:ins>
      <w:r w:rsidR="00995560">
        <w:rPr>
          <w:rFonts w:ascii="Calibri" w:eastAsia="SimSun" w:hAnsi="Calibri" w:cs="Calibri"/>
          <w:color w:val="000000"/>
          <w:sz w:val="22"/>
          <w:szCs w:val="22"/>
          <w:lang w:eastAsia="zh-CN"/>
        </w:rPr>
        <w:t>in July 2014.</w:t>
      </w:r>
    </w:p>
    <w:p w14:paraId="7AC108F6" w14:textId="77777777" w:rsidR="00AF1FC0" w:rsidRPr="00155801" w:rsidRDefault="00AF1FC0" w:rsidP="00A213FD">
      <w:pPr>
        <w:pStyle w:val="ListParagraph"/>
        <w:ind w:left="786"/>
        <w:rPr>
          <w:rFonts w:cs="Calibri"/>
        </w:rPr>
      </w:pPr>
    </w:p>
    <w:p w14:paraId="5A81CDBC" w14:textId="77777777" w:rsidR="00AF1FC0" w:rsidRPr="00155801" w:rsidRDefault="00AF1FC0" w:rsidP="00B616A3">
      <w:pPr>
        <w:pStyle w:val="ListParagraph"/>
        <w:numPr>
          <w:ilvl w:val="0"/>
          <w:numId w:val="7"/>
        </w:numPr>
        <w:rPr>
          <w:rFonts w:cs="Calibri"/>
          <w:b/>
        </w:rPr>
      </w:pPr>
      <w:r w:rsidRPr="00155801">
        <w:rPr>
          <w:rFonts w:cs="Calibri"/>
          <w:b/>
        </w:rPr>
        <w:t xml:space="preserve">Capability Paragraph </w:t>
      </w:r>
      <w:r w:rsidRPr="00155801">
        <w:rPr>
          <w:rFonts w:cs="Calibri"/>
        </w:rPr>
        <w:t>(detail the relevant capabilities of the team in up to 150 words)</w:t>
      </w:r>
      <w:r w:rsidRPr="00155801">
        <w:rPr>
          <w:rFonts w:cs="Calibri"/>
          <w:b/>
        </w:rPr>
        <w:t>:</w:t>
      </w:r>
    </w:p>
    <w:p w14:paraId="40BE959D" w14:textId="77777777" w:rsidR="00E968A4" w:rsidRPr="00155801" w:rsidRDefault="00E968A4" w:rsidP="00E968A4">
      <w:pPr>
        <w:spacing w:before="100" w:beforeAutospacing="1" w:after="198"/>
        <w:ind w:left="788"/>
        <w:rPr>
          <w:rFonts w:eastAsia="SimSun" w:cs="Calibri"/>
          <w:i/>
          <w:iCs/>
          <w:color w:val="000000"/>
          <w:lang w:eastAsia="zh-CN"/>
        </w:rPr>
      </w:pPr>
      <w:r w:rsidRPr="00155801">
        <w:rPr>
          <w:rFonts w:eastAsia="SimSun" w:cs="Calibri"/>
          <w:i/>
          <w:iCs/>
          <w:color w:val="000000"/>
          <w:lang w:eastAsia="zh-CN"/>
        </w:rPr>
        <w:t>Piet de Jong</w:t>
      </w:r>
    </w:p>
    <w:p w14:paraId="6A7E8C96" w14:textId="77777777" w:rsidR="00E968A4" w:rsidRPr="00155801" w:rsidRDefault="00E968A4" w:rsidP="00E968A4">
      <w:pPr>
        <w:spacing w:before="100" w:beforeAutospacing="1" w:after="198"/>
        <w:ind w:left="788"/>
        <w:rPr>
          <w:rFonts w:eastAsia="SimSun" w:cs="Calibri"/>
          <w:color w:val="000000"/>
          <w:lang w:eastAsia="zh-CN"/>
        </w:rPr>
      </w:pPr>
      <w:r w:rsidRPr="00155801">
        <w:rPr>
          <w:rFonts w:eastAsia="SimSun" w:cs="Calibri"/>
          <w:color w:val="000000"/>
          <w:lang w:eastAsia="zh-CN"/>
        </w:rPr>
        <w:t xml:space="preserve">Forty years' experience in the quantitative modelling uncertainty and risk including risks arising in insurance (general and mortality), time series dynamics, finance, capital allocation, cost/benefit modelling. </w:t>
      </w:r>
    </w:p>
    <w:p w14:paraId="13E44D8E" w14:textId="77777777" w:rsidR="00E968A4" w:rsidRPr="00155801" w:rsidRDefault="00E968A4" w:rsidP="00E968A4">
      <w:pPr>
        <w:spacing w:before="100" w:beforeAutospacing="1" w:after="198"/>
        <w:ind w:left="788"/>
        <w:rPr>
          <w:rFonts w:eastAsia="SimSun" w:cs="Calibri"/>
          <w:i/>
          <w:iCs/>
          <w:color w:val="000000"/>
          <w:lang w:eastAsia="zh-CN"/>
        </w:rPr>
      </w:pPr>
      <w:r w:rsidRPr="00155801">
        <w:rPr>
          <w:rFonts w:eastAsia="SimSun" w:cs="Calibri"/>
          <w:i/>
          <w:iCs/>
          <w:color w:val="000000"/>
          <w:lang w:eastAsia="zh-CN"/>
        </w:rPr>
        <w:t>Geoff Loudon</w:t>
      </w:r>
    </w:p>
    <w:p w14:paraId="38800C1D" w14:textId="77777777" w:rsidR="00E968A4" w:rsidRPr="00155801" w:rsidRDefault="00E968A4" w:rsidP="00E968A4">
      <w:pPr>
        <w:spacing w:before="100" w:beforeAutospacing="1" w:after="198"/>
        <w:ind w:left="788"/>
        <w:rPr>
          <w:rFonts w:eastAsia="SimSun" w:cs="Calibri"/>
          <w:color w:val="000000"/>
          <w:lang w:eastAsia="zh-CN"/>
        </w:rPr>
      </w:pPr>
      <w:proofErr w:type="gramStart"/>
      <w:r w:rsidRPr="00155801">
        <w:rPr>
          <w:rFonts w:eastAsia="SimSun" w:cs="Calibri"/>
          <w:color w:val="000000"/>
          <w:lang w:eastAsia="zh-CN"/>
        </w:rPr>
        <w:t>Extensive experience in conducting and supervising empirical research in finance.</w:t>
      </w:r>
      <w:proofErr w:type="gramEnd"/>
      <w:r w:rsidRPr="00155801">
        <w:rPr>
          <w:rFonts w:eastAsia="SimSun" w:cs="Calibri"/>
          <w:color w:val="000000"/>
          <w:lang w:eastAsia="zh-CN"/>
        </w:rPr>
        <w:t xml:space="preserve"> Research area includes financial risk management and security pricing, modelling inter-relations among risks, returns and underlying factors, especially during times of market crisis. </w:t>
      </w:r>
      <w:proofErr w:type="gramStart"/>
      <w:r w:rsidRPr="00155801">
        <w:rPr>
          <w:rFonts w:eastAsia="SimSun" w:cs="Calibri"/>
          <w:color w:val="000000"/>
          <w:lang w:eastAsia="zh-CN"/>
        </w:rPr>
        <w:t>Expertise in financial econometrics including application of regime-switching models; multivariate GARCH style models; stochastic volatility estimation; etc.</w:t>
      </w:r>
      <w:proofErr w:type="gramEnd"/>
    </w:p>
    <w:p w14:paraId="235D91F9" w14:textId="77777777" w:rsidR="00E968A4" w:rsidRPr="00155801" w:rsidRDefault="00E968A4" w:rsidP="00E968A4">
      <w:pPr>
        <w:spacing w:before="100" w:beforeAutospacing="1" w:after="198"/>
        <w:ind w:left="788"/>
        <w:rPr>
          <w:rFonts w:eastAsia="SimSun" w:cs="Calibri"/>
          <w:i/>
          <w:iCs/>
          <w:color w:val="000000"/>
          <w:lang w:eastAsia="zh-CN"/>
        </w:rPr>
      </w:pPr>
      <w:proofErr w:type="spellStart"/>
      <w:r w:rsidRPr="00155801">
        <w:rPr>
          <w:rFonts w:eastAsia="SimSun" w:cs="Calibri"/>
          <w:i/>
          <w:iCs/>
          <w:color w:val="000000"/>
          <w:lang w:eastAsia="zh-CN"/>
        </w:rPr>
        <w:t>Weihao</w:t>
      </w:r>
      <w:proofErr w:type="spellEnd"/>
      <w:r w:rsidRPr="00155801">
        <w:rPr>
          <w:rFonts w:eastAsia="SimSun" w:cs="Calibri"/>
          <w:i/>
          <w:iCs/>
          <w:color w:val="000000"/>
          <w:lang w:eastAsia="zh-CN"/>
        </w:rPr>
        <w:t xml:space="preserve"> </w:t>
      </w:r>
      <w:proofErr w:type="spellStart"/>
      <w:r w:rsidRPr="00155801">
        <w:rPr>
          <w:rFonts w:eastAsia="SimSun" w:cs="Calibri"/>
          <w:i/>
          <w:iCs/>
          <w:color w:val="000000"/>
          <w:lang w:eastAsia="zh-CN"/>
        </w:rPr>
        <w:t>Choo</w:t>
      </w:r>
      <w:proofErr w:type="spellEnd"/>
    </w:p>
    <w:p w14:paraId="57B5C457" w14:textId="77777777" w:rsidR="00E968A4" w:rsidRPr="00155801" w:rsidRDefault="00E968A4" w:rsidP="00E968A4">
      <w:pPr>
        <w:spacing w:before="100" w:beforeAutospacing="1" w:after="198"/>
        <w:ind w:left="788"/>
        <w:rPr>
          <w:rFonts w:eastAsia="SimSun" w:cs="Calibri"/>
          <w:color w:val="000000"/>
          <w:lang w:eastAsia="zh-CN"/>
        </w:rPr>
      </w:pPr>
      <w:r w:rsidRPr="00155801">
        <w:rPr>
          <w:rFonts w:eastAsia="SimSun" w:cs="Calibri"/>
          <w:color w:val="000000"/>
          <w:lang w:eastAsia="zh-CN"/>
        </w:rPr>
        <w:t xml:space="preserve">Fully qualified actuary (FIAA) with extensive industry experience in stress testing and capital modelling, liability valuation, portfolio monitoring and pricing, investment modelling, and business planning. </w:t>
      </w:r>
      <w:proofErr w:type="gramStart"/>
      <w:r w:rsidRPr="00155801">
        <w:rPr>
          <w:rFonts w:eastAsia="SimSun" w:cs="Calibri"/>
          <w:color w:val="000000"/>
          <w:lang w:eastAsia="zh-CN"/>
        </w:rPr>
        <w:t>Academic research expertise as evidenced in two publications in international journals (exceptional for someone his age).</w:t>
      </w:r>
      <w:proofErr w:type="gramEnd"/>
      <w:r w:rsidRPr="00155801">
        <w:rPr>
          <w:rFonts w:eastAsia="SimSun" w:cs="Calibri"/>
          <w:color w:val="000000"/>
          <w:lang w:eastAsia="zh-CN"/>
        </w:rPr>
        <w:t xml:space="preserve"> Presently finishing PhD while working in industry. PhD research relates to risk measurement and capital modelling and allocation.</w:t>
      </w:r>
    </w:p>
    <w:p w14:paraId="733A10FF" w14:textId="77777777" w:rsidR="00AF1FC0" w:rsidRPr="00155801" w:rsidRDefault="00AF1FC0" w:rsidP="00A213FD">
      <w:pPr>
        <w:pStyle w:val="ListParagraph"/>
        <w:ind w:left="786"/>
        <w:rPr>
          <w:rFonts w:cs="Calibri"/>
        </w:rPr>
      </w:pPr>
    </w:p>
    <w:p w14:paraId="15AB0D36" w14:textId="77777777" w:rsidR="00AF1FC0" w:rsidRPr="00155801" w:rsidRDefault="00AF1FC0" w:rsidP="00A213FD">
      <w:pPr>
        <w:pStyle w:val="ListParagraph"/>
        <w:ind w:left="786"/>
        <w:rPr>
          <w:rFonts w:cs="Calibri"/>
        </w:rPr>
      </w:pPr>
    </w:p>
    <w:p w14:paraId="5E268CC8" w14:textId="77777777" w:rsidR="00AF1FC0" w:rsidRPr="00155801" w:rsidRDefault="00AF1FC0" w:rsidP="00A213FD">
      <w:pPr>
        <w:pStyle w:val="ListParagraph"/>
        <w:ind w:left="786"/>
        <w:rPr>
          <w:rFonts w:cs="Calibri"/>
        </w:rPr>
      </w:pPr>
    </w:p>
    <w:p w14:paraId="07F3CF64" w14:textId="77777777" w:rsidR="00AF1FC0" w:rsidRPr="00155801" w:rsidRDefault="00AF1FC0" w:rsidP="00A213FD">
      <w:pPr>
        <w:pStyle w:val="ListParagraph"/>
        <w:ind w:left="786"/>
        <w:rPr>
          <w:rFonts w:cs="Calibri"/>
        </w:rPr>
      </w:pPr>
    </w:p>
    <w:p w14:paraId="2F67F709" w14:textId="77777777" w:rsidR="00AF1FC0" w:rsidRPr="00155801" w:rsidRDefault="00AF1FC0" w:rsidP="0076660F">
      <w:pPr>
        <w:rPr>
          <w:rFonts w:cs="Calibri"/>
          <w:b/>
        </w:rPr>
      </w:pPr>
      <w:r w:rsidRPr="00155801">
        <w:rPr>
          <w:rFonts w:cs="Calibri"/>
          <w:b/>
        </w:rPr>
        <w:br w:type="page"/>
      </w:r>
      <w:r w:rsidRPr="00155801">
        <w:rPr>
          <w:rFonts w:cs="Calibri"/>
          <w:b/>
        </w:rPr>
        <w:lastRenderedPageBreak/>
        <w:t xml:space="preserve">Section B: Project Objectives, Significance and Policy Implications </w:t>
      </w:r>
    </w:p>
    <w:p w14:paraId="427CE797" w14:textId="77777777" w:rsidR="00AF1FC0" w:rsidRPr="00155801" w:rsidRDefault="00AF1FC0" w:rsidP="0061243B">
      <w:pPr>
        <w:rPr>
          <w:rFonts w:cs="Calibri"/>
          <w:i/>
        </w:rPr>
      </w:pPr>
      <w:r w:rsidRPr="00155801">
        <w:rPr>
          <w:rFonts w:cs="Calibri"/>
          <w:i/>
        </w:rPr>
        <w:t>Include a discussion of the research question and objectives of the project.  Consideration should be given to the significance of the project and any policy implications (Maximum two pages).</w:t>
      </w:r>
      <w:r w:rsidRPr="00155801">
        <w:rPr>
          <w:rFonts w:cs="Calibri"/>
        </w:rPr>
        <w:t xml:space="preserve"> </w:t>
      </w:r>
    </w:p>
    <w:p w14:paraId="4CCD6518" w14:textId="77777777" w:rsidR="00AF1FC0" w:rsidRPr="00155801" w:rsidRDefault="00AF1FC0">
      <w:pPr>
        <w:rPr>
          <w:rFonts w:cs="Calibri"/>
          <w:b/>
        </w:rPr>
      </w:pPr>
    </w:p>
    <w:p w14:paraId="7EAC305E" w14:textId="77777777" w:rsidR="00E968A4" w:rsidRPr="00155801" w:rsidRDefault="00E968A4" w:rsidP="00E968A4">
      <w:pPr>
        <w:pStyle w:val="western"/>
        <w:spacing w:after="198" w:line="276" w:lineRule="auto"/>
        <w:rPr>
          <w:rFonts w:cs="Calibri"/>
        </w:rPr>
      </w:pPr>
      <w:r w:rsidRPr="00155801">
        <w:rPr>
          <w:rFonts w:cs="Calibri"/>
          <w:b/>
          <w:bCs/>
        </w:rPr>
        <w:t>Our starting point for the proposed research is the recent literature</w:t>
      </w:r>
      <w:r w:rsidR="007577DD">
        <w:rPr>
          <w:rFonts w:cs="Calibri"/>
          <w:b/>
          <w:bCs/>
        </w:rPr>
        <w:t xml:space="preserve">, </w:t>
      </w:r>
      <w:r w:rsidRPr="00155801">
        <w:rPr>
          <w:rFonts w:cs="Calibri"/>
          <w:b/>
          <w:bCs/>
        </w:rPr>
        <w:t>CIFR targeted areas and APRA aims and functions.</w:t>
      </w:r>
    </w:p>
    <w:p w14:paraId="2EC88082" w14:textId="7A17C109" w:rsidR="00E968A4" w:rsidRPr="00155801" w:rsidRDefault="00E968A4" w:rsidP="00E62575">
      <w:pPr>
        <w:pStyle w:val="western"/>
        <w:spacing w:after="0" w:line="240" w:lineRule="auto"/>
        <w:rPr>
          <w:rFonts w:cs="Calibri"/>
        </w:rPr>
      </w:pPr>
      <w:r w:rsidRPr="00155801">
        <w:rPr>
          <w:rFonts w:cs="Calibri"/>
        </w:rPr>
        <w:t xml:space="preserve">This recent literature includes Adrian and </w:t>
      </w:r>
      <w:proofErr w:type="spellStart"/>
      <w:r w:rsidRPr="00155801">
        <w:rPr>
          <w:rFonts w:cs="Calibri"/>
        </w:rPr>
        <w:t>Brunnermeier</w:t>
      </w:r>
      <w:proofErr w:type="spellEnd"/>
      <w:r w:rsidRPr="00155801">
        <w:rPr>
          <w:rFonts w:cs="Calibri"/>
        </w:rPr>
        <w:t xml:space="preserve"> (2011), </w:t>
      </w:r>
      <w:proofErr w:type="spellStart"/>
      <w:r w:rsidRPr="00155801">
        <w:rPr>
          <w:rFonts w:cs="Calibri"/>
        </w:rPr>
        <w:t>Acharya</w:t>
      </w:r>
      <w:proofErr w:type="spellEnd"/>
      <w:r w:rsidRPr="00155801">
        <w:rPr>
          <w:rFonts w:cs="Calibri"/>
        </w:rPr>
        <w:t xml:space="preserve"> et al. (2012), </w:t>
      </w:r>
      <w:proofErr w:type="spellStart"/>
      <w:r w:rsidRPr="00155801">
        <w:rPr>
          <w:rFonts w:cs="Calibri"/>
        </w:rPr>
        <w:t>Acharya</w:t>
      </w:r>
      <w:proofErr w:type="spellEnd"/>
      <w:r w:rsidRPr="00155801">
        <w:rPr>
          <w:rFonts w:cs="Calibri"/>
        </w:rPr>
        <w:t xml:space="preserve"> et al.</w:t>
      </w:r>
      <w:ins w:id="2" w:author="Windows User" w:date="2014-10-16T10:42:00Z">
        <w:r w:rsidR="00F37D05">
          <w:rPr>
            <w:rFonts w:cs="Calibri"/>
          </w:rPr>
          <w:t xml:space="preserve"> </w:t>
        </w:r>
      </w:ins>
      <w:r w:rsidRPr="00155801">
        <w:rPr>
          <w:rFonts w:cs="Calibri"/>
        </w:rPr>
        <w:t xml:space="preserve">(2012) and </w:t>
      </w:r>
      <w:proofErr w:type="spellStart"/>
      <w:r w:rsidRPr="00155801">
        <w:rPr>
          <w:rFonts w:cs="Calibri"/>
        </w:rPr>
        <w:t>Brownlees</w:t>
      </w:r>
      <w:proofErr w:type="spellEnd"/>
      <w:r w:rsidRPr="00155801">
        <w:rPr>
          <w:rFonts w:cs="Calibri"/>
        </w:rPr>
        <w:t xml:space="preserve"> and Engle (2010). The proposed research aims to extend and apply these techniques particularly in relation to the entities regulated by APRA. Thus our broad aim is to develop, implement and bring to bear recent developments in stress testing on the aims of APRA and the CIFR targeted research areas detailed above. </w:t>
      </w:r>
    </w:p>
    <w:p w14:paraId="5CF6C687" w14:textId="77777777" w:rsidR="00E968A4" w:rsidRPr="00155801" w:rsidRDefault="00E968A4" w:rsidP="00E968A4">
      <w:pPr>
        <w:pStyle w:val="western"/>
        <w:spacing w:after="198" w:line="276" w:lineRule="auto"/>
        <w:rPr>
          <w:rFonts w:cs="Calibri"/>
        </w:rPr>
      </w:pPr>
      <w:r w:rsidRPr="00155801">
        <w:rPr>
          <w:rFonts w:cs="Calibri"/>
          <w:i/>
          <w:iCs/>
        </w:rPr>
        <w:t>Improved measures of contagion and systematic risk</w:t>
      </w:r>
    </w:p>
    <w:p w14:paraId="022B17F1" w14:textId="77777777" w:rsidR="00E968A4" w:rsidRPr="00155801" w:rsidRDefault="00E968A4" w:rsidP="00E968A4">
      <w:pPr>
        <w:pStyle w:val="western"/>
        <w:spacing w:after="198" w:line="276" w:lineRule="auto"/>
        <w:rPr>
          <w:rFonts w:cs="Calibri"/>
        </w:rPr>
      </w:pPr>
      <w:proofErr w:type="spellStart"/>
      <w:r w:rsidRPr="00155801">
        <w:rPr>
          <w:rFonts w:cs="Calibri"/>
        </w:rPr>
        <w:t>CoVaR</w:t>
      </w:r>
      <w:r w:rsidRPr="00155801">
        <w:rPr>
          <w:rFonts w:cs="Calibri"/>
          <w:vertAlign w:val="subscript"/>
        </w:rPr>
        <w:t>q</w:t>
      </w:r>
      <w:proofErr w:type="spellEnd"/>
      <w:r w:rsidRPr="00155801">
        <w:rPr>
          <w:rFonts w:cs="Calibri"/>
        </w:rPr>
        <w:t xml:space="preserve"> as proposed in Adrian and </w:t>
      </w:r>
      <w:proofErr w:type="spellStart"/>
      <w:r w:rsidRPr="00155801">
        <w:rPr>
          <w:rFonts w:cs="Calibri"/>
        </w:rPr>
        <w:t>Brunnermeier</w:t>
      </w:r>
      <w:proofErr w:type="spellEnd"/>
      <w:r w:rsidRPr="00155801">
        <w:rPr>
          <w:rFonts w:cs="Calibri"/>
        </w:rPr>
        <w:t xml:space="preserve"> (2011) is a basis for proposed measures </w:t>
      </w:r>
      <w:r w:rsidR="007577DD">
        <w:rPr>
          <w:rFonts w:cs="Calibri"/>
        </w:rPr>
        <w:t xml:space="preserve">of </w:t>
      </w:r>
      <w:r w:rsidRPr="00155801">
        <w:rPr>
          <w:rFonts w:cs="Calibri"/>
        </w:rPr>
        <w:t>contagion, exposure and systemic risk. It suffers from a number of drawbacks:</w:t>
      </w:r>
    </w:p>
    <w:p w14:paraId="4A42256F" w14:textId="77777777" w:rsidR="00E968A4" w:rsidRPr="00155801" w:rsidRDefault="00E968A4" w:rsidP="00E968A4">
      <w:pPr>
        <w:pStyle w:val="western"/>
        <w:numPr>
          <w:ilvl w:val="0"/>
          <w:numId w:val="36"/>
        </w:numPr>
        <w:spacing w:after="198" w:line="276" w:lineRule="auto"/>
        <w:rPr>
          <w:rFonts w:cs="Calibri"/>
        </w:rPr>
      </w:pPr>
      <w:r w:rsidRPr="00155801">
        <w:rPr>
          <w:rFonts w:cs="Calibri"/>
        </w:rPr>
        <w:t xml:space="preserve">Couched in terms of </w:t>
      </w:r>
      <w:proofErr w:type="spellStart"/>
      <w:proofErr w:type="gramStart"/>
      <w:r w:rsidRPr="00155801">
        <w:rPr>
          <w:rFonts w:cs="Calibri"/>
        </w:rPr>
        <w:t>VaR</w:t>
      </w:r>
      <w:r w:rsidRPr="00155801">
        <w:rPr>
          <w:rFonts w:cs="Calibri"/>
          <w:vertAlign w:val="subscript"/>
        </w:rPr>
        <w:t>q</w:t>
      </w:r>
      <w:proofErr w:type="spellEnd"/>
      <w:r w:rsidR="00D25FBB">
        <w:rPr>
          <w:rFonts w:cs="Calibri"/>
          <w:vertAlign w:val="subscript"/>
        </w:rPr>
        <w:t xml:space="preserve"> </w:t>
      </w:r>
      <w:r w:rsidR="00995560">
        <w:rPr>
          <w:rFonts w:cs="Calibri"/>
        </w:rPr>
        <w:t xml:space="preserve"> containing</w:t>
      </w:r>
      <w:proofErr w:type="gramEnd"/>
      <w:r w:rsidRPr="00155801">
        <w:rPr>
          <w:rFonts w:cs="Calibri"/>
        </w:rPr>
        <w:t xml:space="preserve"> the scale of the original measurements. It is worthwhile to have measures and techniques robust to scale variations.</w:t>
      </w:r>
    </w:p>
    <w:p w14:paraId="66A2E599" w14:textId="77777777" w:rsidR="00E968A4" w:rsidRPr="00155801" w:rsidRDefault="00E968A4" w:rsidP="00E968A4">
      <w:pPr>
        <w:pStyle w:val="western"/>
        <w:numPr>
          <w:ilvl w:val="0"/>
          <w:numId w:val="36"/>
        </w:numPr>
        <w:spacing w:after="198" w:line="276" w:lineRule="auto"/>
        <w:rPr>
          <w:rFonts w:cs="Calibri"/>
        </w:rPr>
      </w:pPr>
      <w:r w:rsidRPr="00155801">
        <w:rPr>
          <w:rFonts w:cs="Calibri"/>
        </w:rPr>
        <w:t>Conditioning on VaR</w:t>
      </w:r>
      <w:r w:rsidRPr="00155801">
        <w:rPr>
          <w:rFonts w:cs="Calibri"/>
          <w:vertAlign w:val="subscript"/>
        </w:rPr>
        <w:t>0.5</w:t>
      </w:r>
      <w:r w:rsidRPr="00155801">
        <w:rPr>
          <w:rFonts w:cs="Calibri"/>
        </w:rPr>
        <w:t xml:space="preserve"> is undesirable and relatively intractable. In our proposal we reference stress with respect to the unconditional </w:t>
      </w:r>
      <w:proofErr w:type="spellStart"/>
      <w:r w:rsidRPr="00155801">
        <w:rPr>
          <w:rFonts w:cs="Calibri"/>
        </w:rPr>
        <w:t>VaR</w:t>
      </w:r>
      <w:r w:rsidRPr="00155801">
        <w:rPr>
          <w:rFonts w:cs="Calibri"/>
          <w:vertAlign w:val="subscript"/>
        </w:rPr>
        <w:t>q</w:t>
      </w:r>
      <w:proofErr w:type="spellEnd"/>
      <w:r w:rsidRPr="00155801">
        <w:rPr>
          <w:rFonts w:cs="Calibri"/>
        </w:rPr>
        <w:t xml:space="preserve">. This permits a more transparent analysis and estimation. </w:t>
      </w:r>
    </w:p>
    <w:p w14:paraId="124EF9FF" w14:textId="77777777" w:rsidR="00E968A4" w:rsidRPr="00155801" w:rsidRDefault="00E968A4" w:rsidP="00E968A4">
      <w:pPr>
        <w:pStyle w:val="western"/>
        <w:numPr>
          <w:ilvl w:val="0"/>
          <w:numId w:val="36"/>
        </w:numPr>
        <w:spacing w:after="198" w:line="276" w:lineRule="auto"/>
        <w:rPr>
          <w:rFonts w:cs="Calibri"/>
        </w:rPr>
      </w:pPr>
      <w:r w:rsidRPr="00155801">
        <w:rPr>
          <w:rFonts w:cs="Calibri"/>
        </w:rPr>
        <w:t xml:space="preserve">Our proposed approach separates out scale effects and interdependence effects and aims to relate these separately to external variables including shocks and drivers of systemic risk. Thus </w:t>
      </w:r>
      <w:proofErr w:type="spellStart"/>
      <w:r w:rsidRPr="00155801">
        <w:rPr>
          <w:rFonts w:cs="Calibri"/>
        </w:rPr>
        <w:t>VaR</w:t>
      </w:r>
      <w:r w:rsidRPr="00155801">
        <w:rPr>
          <w:rFonts w:cs="Calibri"/>
          <w:vertAlign w:val="subscript"/>
        </w:rPr>
        <w:t>q</w:t>
      </w:r>
      <w:proofErr w:type="spellEnd"/>
      <w:r w:rsidRPr="00155801">
        <w:rPr>
          <w:rFonts w:cs="Calibri"/>
          <w:vertAlign w:val="subscript"/>
        </w:rPr>
        <w:t xml:space="preserve"> </w:t>
      </w:r>
      <w:r w:rsidRPr="00155801">
        <w:rPr>
          <w:rFonts w:cs="Calibri"/>
        </w:rPr>
        <w:t>movements due to scale are disentangled from movements due to dependence with separate driver responses.</w:t>
      </w:r>
    </w:p>
    <w:p w14:paraId="7AD97630" w14:textId="77777777" w:rsidR="00E968A4" w:rsidRPr="00155801" w:rsidRDefault="00E968A4" w:rsidP="00E968A4">
      <w:pPr>
        <w:pStyle w:val="western"/>
        <w:spacing w:after="198" w:line="276" w:lineRule="auto"/>
        <w:rPr>
          <w:rFonts w:cs="Calibri"/>
        </w:rPr>
      </w:pPr>
      <w:r w:rsidRPr="00155801">
        <w:rPr>
          <w:rFonts w:cs="Calibri"/>
          <w:i/>
          <w:iCs/>
        </w:rPr>
        <w:t>Significance of the project and policy implications</w:t>
      </w:r>
    </w:p>
    <w:p w14:paraId="03980561" w14:textId="77777777" w:rsidR="00E968A4" w:rsidRPr="00155801" w:rsidRDefault="00E968A4" w:rsidP="00E968A4">
      <w:pPr>
        <w:pStyle w:val="western"/>
        <w:spacing w:after="198" w:line="276" w:lineRule="auto"/>
        <w:rPr>
          <w:rFonts w:cs="Calibri"/>
        </w:rPr>
      </w:pPr>
      <w:r w:rsidRPr="00155801">
        <w:rPr>
          <w:rFonts w:cs="Calibri"/>
        </w:rPr>
        <w:t>Understanding the impact of external shocks and their propagation through the financial system is vital for managing and remediating systemic risk. Effective regulation is dependent upon the development of a robust and reliable set of appropriate risk measures. We propose new measures of systemic risk that relate marginal and joint distributions separately to external drivers. This allows for more cogent and coherent stress testing as it includes the estimation of contagion effects, exposure effects and systemic risk across related entities and different financial sectors. Improved stress testing, estimation of risk effects and transmission of shocks through the financial system will make for more cogent prudential policy, prudential margin setting and better identify sources of risk to the financial system.</w:t>
      </w:r>
    </w:p>
    <w:p w14:paraId="7A130A1D" w14:textId="77777777" w:rsidR="00AF1FC0" w:rsidRPr="00155801" w:rsidRDefault="00AF1FC0">
      <w:pPr>
        <w:rPr>
          <w:rFonts w:cs="Calibri"/>
          <w:b/>
        </w:rPr>
      </w:pPr>
    </w:p>
    <w:p w14:paraId="4777FD5C" w14:textId="77777777" w:rsidR="00AF1FC0" w:rsidRPr="00155801" w:rsidRDefault="00AF1FC0">
      <w:pPr>
        <w:rPr>
          <w:rFonts w:cs="Calibri"/>
          <w:b/>
        </w:rPr>
      </w:pPr>
    </w:p>
    <w:p w14:paraId="613F91F4" w14:textId="77777777" w:rsidR="00AF1FC0" w:rsidRPr="00155801" w:rsidRDefault="00AF1FC0">
      <w:pPr>
        <w:rPr>
          <w:rFonts w:cs="Calibri"/>
          <w:b/>
        </w:rPr>
      </w:pPr>
    </w:p>
    <w:p w14:paraId="5ECF2E2E" w14:textId="77777777" w:rsidR="00AF1FC0" w:rsidRPr="00155801" w:rsidRDefault="00AF1FC0" w:rsidP="0076660F">
      <w:pPr>
        <w:rPr>
          <w:rFonts w:cs="Calibri"/>
          <w:b/>
        </w:rPr>
      </w:pPr>
      <w:r w:rsidRPr="00155801">
        <w:rPr>
          <w:rFonts w:cs="Calibri"/>
          <w:b/>
        </w:rPr>
        <w:t xml:space="preserve">Section C: Data, Method and Outputs </w:t>
      </w:r>
    </w:p>
    <w:p w14:paraId="4D2B942B" w14:textId="77777777" w:rsidR="00AF1FC0" w:rsidRPr="00155801" w:rsidRDefault="00AF1FC0" w:rsidP="0061243B">
      <w:pPr>
        <w:rPr>
          <w:rFonts w:cs="Calibri"/>
          <w:b/>
        </w:rPr>
      </w:pPr>
      <w:r w:rsidRPr="00155801">
        <w:rPr>
          <w:rFonts w:cs="Calibri"/>
          <w:i/>
        </w:rPr>
        <w:t>Include a detailed discussion of the data needed for the project, the proposed method and the outputs (Maximum two pages).</w:t>
      </w:r>
    </w:p>
    <w:p w14:paraId="1BE02052" w14:textId="77777777" w:rsidR="00E968A4" w:rsidRPr="00155801" w:rsidRDefault="00E968A4" w:rsidP="00E968A4">
      <w:pPr>
        <w:spacing w:before="100" w:beforeAutospacing="1" w:after="198"/>
        <w:rPr>
          <w:rFonts w:eastAsia="SimSun" w:cs="Calibri"/>
          <w:color w:val="000000"/>
          <w:lang w:eastAsia="zh-CN"/>
        </w:rPr>
      </w:pPr>
      <w:r w:rsidRPr="00155801">
        <w:rPr>
          <w:rFonts w:eastAsia="SimSun" w:cs="Calibri"/>
          <w:i/>
          <w:iCs/>
          <w:color w:val="000000"/>
          <w:lang w:eastAsia="zh-CN"/>
        </w:rPr>
        <w:t>Data</w:t>
      </w:r>
    </w:p>
    <w:p w14:paraId="0044B672" w14:textId="77777777" w:rsidR="00E968A4" w:rsidRPr="00155801" w:rsidRDefault="00E968A4" w:rsidP="00E968A4">
      <w:pPr>
        <w:spacing w:before="100" w:beforeAutospacing="1" w:after="198"/>
        <w:rPr>
          <w:rFonts w:eastAsia="SimSun" w:cs="Calibri"/>
          <w:color w:val="000000"/>
          <w:lang w:eastAsia="zh-CN"/>
        </w:rPr>
      </w:pPr>
      <w:r w:rsidRPr="00155801">
        <w:rPr>
          <w:rFonts w:eastAsia="SimSun" w:cs="Calibri"/>
          <w:color w:val="000000"/>
          <w:lang w:eastAsia="zh-CN"/>
        </w:rPr>
        <w:t xml:space="preserve">We will employ publicly available data from DataStream and </w:t>
      </w:r>
      <w:r w:rsidR="007577DD">
        <w:rPr>
          <w:rFonts w:eastAsia="SimSun" w:cs="Calibri"/>
          <w:color w:val="000000"/>
          <w:lang w:eastAsia="zh-CN"/>
        </w:rPr>
        <w:t>c</w:t>
      </w:r>
      <w:r w:rsidR="007577DD" w:rsidRPr="00155801">
        <w:rPr>
          <w:rFonts w:eastAsia="SimSun" w:cs="Calibri"/>
          <w:color w:val="000000"/>
          <w:lang w:eastAsia="zh-CN"/>
        </w:rPr>
        <w:t xml:space="preserve">entral </w:t>
      </w:r>
      <w:r w:rsidRPr="00155801">
        <w:rPr>
          <w:rFonts w:eastAsia="SimSun" w:cs="Calibri"/>
          <w:color w:val="000000"/>
          <w:lang w:eastAsia="zh-CN"/>
        </w:rPr>
        <w:t>banks. This will be supplemented as necessary from data published by APRA and other regulators.</w:t>
      </w:r>
    </w:p>
    <w:p w14:paraId="6717DFEB" w14:textId="77777777" w:rsidR="00E968A4" w:rsidRPr="00155801" w:rsidRDefault="00E968A4" w:rsidP="00E968A4">
      <w:pPr>
        <w:spacing w:before="100" w:beforeAutospacing="1" w:after="198"/>
        <w:rPr>
          <w:rFonts w:eastAsia="SimSun" w:cs="Calibri"/>
          <w:color w:val="000000"/>
          <w:lang w:eastAsia="zh-CN"/>
        </w:rPr>
      </w:pPr>
      <w:r w:rsidRPr="00155801">
        <w:rPr>
          <w:rFonts w:eastAsia="SimSun" w:cs="Calibri"/>
          <w:i/>
          <w:iCs/>
          <w:color w:val="000000"/>
          <w:lang w:eastAsia="zh-CN"/>
        </w:rPr>
        <w:t>Method</w:t>
      </w:r>
    </w:p>
    <w:p w14:paraId="19F63688" w14:textId="77777777" w:rsidR="00E968A4" w:rsidRPr="00155801" w:rsidRDefault="00E968A4" w:rsidP="00E968A4">
      <w:pPr>
        <w:spacing w:before="100" w:beforeAutospacing="1" w:after="198"/>
        <w:rPr>
          <w:rFonts w:eastAsia="SimSun" w:cs="Calibri"/>
          <w:color w:val="000000"/>
          <w:lang w:eastAsia="zh-CN"/>
        </w:rPr>
      </w:pPr>
      <w:r w:rsidRPr="00155801">
        <w:rPr>
          <w:rFonts w:eastAsia="SimSun" w:cs="Calibri"/>
          <w:color w:val="000000"/>
          <w:lang w:eastAsia="zh-CN"/>
        </w:rPr>
        <w:t>The technical background and path to improved stress testing in the context of contagion and external shocks is based on the following definition</w:t>
      </w:r>
    </w:p>
    <w:p w14:paraId="1596C072" w14:textId="77777777" w:rsidR="0067725C" w:rsidRPr="00155801" w:rsidRDefault="00773B01" w:rsidP="0067725C">
      <w:pPr>
        <w:jc w:val="right"/>
        <w:rPr>
          <w:rFonts w:cs="Calibri"/>
        </w:rPr>
      </w:pPr>
      <m:oMath>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d>
          <m:dPr>
            <m:ctrlPr>
              <w:rPr>
                <w:rFonts w:ascii="Cambria Math" w:hAnsi="Cambria Math" w:cs="Calibri"/>
              </w:rPr>
            </m:ctrlPr>
          </m:dPr>
          <m:e>
            <m:r>
              <w:rPr>
                <w:rFonts w:ascii="Cambria Math" w:hAnsi="Cambria Math" w:cs="Calibri"/>
              </w:rPr>
              <m:t>x</m:t>
            </m:r>
            <m:r>
              <m:rPr>
                <m:sty m:val="p"/>
              </m:rPr>
              <w:rPr>
                <w:rFonts w:ascii="Cambria Math" w:hAnsi="Cambria Math" w:cs="Calibri"/>
              </w:rPr>
              <m:t>,</m:t>
            </m:r>
            <m:r>
              <w:rPr>
                <w:rFonts w:ascii="Cambria Math" w:hAnsi="Cambria Math" w:cs="Calibri"/>
              </w:rPr>
              <m:t>y</m:t>
            </m:r>
          </m:e>
        </m:d>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x</m:t>
            </m:r>
          </m:e>
          <m:e>
            <m:r>
              <w:rPr>
                <w:rFonts w:ascii="Cambria Math" w:hAnsi="Cambria Math" w:cs="Calibri"/>
              </w:rPr>
              <m:t>y&gt;q</m:t>
            </m:r>
          </m:e>
        </m:d>
        <m:r>
          <w:rPr>
            <w:rFonts w:ascii="Cambria Math" w:hAnsi="Cambria Math" w:cs="Calibri"/>
          </w:rPr>
          <m:t>-</m:t>
        </m:r>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x</m:t>
            </m:r>
          </m:e>
        </m:d>
        <m:r>
          <w:rPr>
            <w:rFonts w:ascii="Cambria Math" w:hAnsi="Cambria Math" w:cs="Calibri"/>
          </w:rPr>
          <m:t>,</m:t>
        </m:r>
      </m:oMath>
      <w:r w:rsidR="0067725C" w:rsidRPr="00155801">
        <w:rPr>
          <w:rFonts w:cs="Calibri"/>
        </w:rPr>
        <w:tab/>
      </w:r>
      <w:r w:rsidR="0067725C" w:rsidRPr="00155801">
        <w:rPr>
          <w:rFonts w:cs="Calibri"/>
        </w:rPr>
        <w:tab/>
      </w:r>
      <w:r w:rsidR="0067725C" w:rsidRPr="00155801">
        <w:rPr>
          <w:rFonts w:cs="Calibri"/>
        </w:rPr>
        <w:tab/>
      </w:r>
      <w:r w:rsidR="0067725C" w:rsidRPr="00155801">
        <w:rPr>
          <w:rFonts w:cs="Calibri"/>
        </w:rPr>
        <w:tab/>
      </w:r>
      <w:r w:rsidR="0067725C" w:rsidRPr="00155801">
        <w:rPr>
          <w:rFonts w:cs="Calibri"/>
        </w:rPr>
        <w:tab/>
        <w:t>(1)</w:t>
      </w:r>
    </w:p>
    <w:p w14:paraId="5361A25D" w14:textId="77777777" w:rsidR="0067725C" w:rsidRPr="00155801" w:rsidRDefault="0067725C" w:rsidP="0067725C">
      <w:pPr>
        <w:rPr>
          <w:rFonts w:cs="Calibri"/>
        </w:rPr>
      </w:pPr>
      <w:r w:rsidRPr="00155801">
        <w:rPr>
          <w:rFonts w:cs="Calibri"/>
          <w:bCs/>
        </w:rPr>
        <w:t xml:space="preserve">It is shown that </w:t>
      </w:r>
      <w:r w:rsidRPr="00155801">
        <w:rPr>
          <w:rFonts w:eastAsia="SimSun;ËÎÌå" w:cs="Calibri"/>
        </w:rPr>
        <w:t>(1)</w:t>
      </w:r>
      <w:r w:rsidRPr="00155801">
        <w:rPr>
          <w:rFonts w:cs="Calibri"/>
          <w:bCs/>
        </w:rPr>
        <w:t xml:space="preserve"> is a more robust and extensible definition than has been proposed in the literature and more readily amenable and useful to empirical work. </w:t>
      </w:r>
    </w:p>
    <w:p w14:paraId="639EB887" w14:textId="77777777" w:rsidR="0067725C" w:rsidRPr="00155801" w:rsidRDefault="0067725C" w:rsidP="0067725C">
      <w:pPr>
        <w:rPr>
          <w:rFonts w:cs="Calibri"/>
          <w:bCs/>
        </w:rPr>
      </w:pPr>
      <w:r w:rsidRPr="00155801">
        <w:rPr>
          <w:rFonts w:cs="Calibri"/>
          <w:bCs/>
        </w:rPr>
        <w:t xml:space="preserve">The properties and extensibility of the proposed basis is uncovered by initially considering </w:t>
      </w:r>
      <m:oMath>
        <m:r>
          <w:rPr>
            <w:rFonts w:ascii="Cambria Math" w:hAnsi="Cambria Math" w:cs="Calibri"/>
          </w:rPr>
          <m:t>u</m:t>
        </m:r>
      </m:oMath>
      <w:r w:rsidRPr="00155801">
        <w:rPr>
          <w:rFonts w:cs="Calibri"/>
          <w:bCs/>
        </w:rPr>
        <w:t xml:space="preserve"> and </w:t>
      </w:r>
      <m:oMath>
        <m:r>
          <w:rPr>
            <w:rFonts w:ascii="Cambria Math" w:hAnsi="Cambria Math" w:cs="Calibri"/>
          </w:rPr>
          <m:t>v</m:t>
        </m:r>
      </m:oMath>
      <w:r w:rsidRPr="00155801">
        <w:rPr>
          <w:rFonts w:cs="Calibri"/>
          <w:bCs/>
        </w:rPr>
        <w:t xml:space="preserve"> uniform random variables on [0</w:t>
      </w:r>
      <w:r w:rsidR="00DC77D9" w:rsidRPr="00155801">
        <w:rPr>
          <w:rFonts w:cs="Calibri"/>
          <w:bCs/>
        </w:rPr>
        <w:t>,</w:t>
      </w:r>
      <w:r w:rsidRPr="00155801">
        <w:rPr>
          <w:rFonts w:cs="Calibri"/>
          <w:bCs/>
        </w:rPr>
        <w:t xml:space="preserve"> 1]. Then </w:t>
      </w:r>
      <m:oMath>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u</m:t>
            </m:r>
          </m:e>
        </m:d>
        <m:r>
          <w:rPr>
            <w:rFonts w:ascii="Cambria Math" w:hAnsi="Cambria Math" w:cs="Calibri"/>
          </w:rPr>
          <m:t>=</m:t>
        </m:r>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v</m:t>
            </m:r>
          </m:e>
        </m:d>
        <m:r>
          <w:rPr>
            <w:rFonts w:ascii="Cambria Math" w:hAnsi="Cambria Math" w:cs="Calibri"/>
          </w:rPr>
          <m:t>=q.</m:t>
        </m:r>
      </m:oMath>
      <w:r w:rsidRPr="00155801">
        <w:rPr>
          <w:rFonts w:cs="Calibri"/>
          <w:bCs/>
        </w:rPr>
        <w:t xml:space="preserve">  Define </w:t>
      </w:r>
      <w:r w:rsidRPr="00155801">
        <w:rPr>
          <w:rFonts w:cs="Calibri"/>
          <w:bCs/>
          <w:position w:val="-14"/>
        </w:rPr>
        <w:object w:dxaOrig="2020" w:dyaOrig="400" w14:anchorId="1041F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20pt" o:ole="">
            <v:imagedata r:id="rId9" o:title=""/>
          </v:shape>
          <o:OLEObject Type="Embed" ProgID="Equation.DSMT4" ShapeID="_x0000_i1025" DrawAspect="Content" ObjectID="_1348848090" r:id="rId10"/>
        </w:object>
      </w:r>
      <w:r w:rsidRPr="00155801">
        <w:rPr>
          <w:rFonts w:cs="Calibri"/>
          <w:bCs/>
        </w:rPr>
        <w:t xml:space="preserve"> as the </w:t>
      </w:r>
      <m:oMath>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oMath>
      <w:r w:rsidRPr="00155801">
        <w:rPr>
          <w:rFonts w:cs="Calibri"/>
          <w:bCs/>
        </w:rPr>
        <w:t xml:space="preserve">of </w:t>
      </w:r>
      <m:oMath>
        <m:r>
          <w:rPr>
            <w:rFonts w:ascii="Cambria Math" w:hAnsi="Cambria Math" w:cs="Calibri"/>
          </w:rPr>
          <m:t>u</m:t>
        </m:r>
      </m:oMath>
      <w:r w:rsidRPr="00155801">
        <w:rPr>
          <w:rFonts w:cs="Calibri"/>
          <w:bCs/>
        </w:rPr>
        <w:t xml:space="preserve"> given </w:t>
      </w:r>
      <m:oMath>
        <m:r>
          <w:rPr>
            <w:rFonts w:ascii="Cambria Math" w:hAnsi="Cambria Math" w:cs="Calibri"/>
          </w:rPr>
          <m:t>v</m:t>
        </m:r>
      </m:oMath>
      <w:r w:rsidRPr="00155801">
        <w:rPr>
          <w:rFonts w:cs="Calibri"/>
          <w:bCs/>
        </w:rPr>
        <w:t xml:space="preserve"> exceeds its </w:t>
      </w:r>
      <m:oMath>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oMath>
      <w:r w:rsidRPr="00155801">
        <w:rPr>
          <w:rFonts w:cs="Calibri"/>
          <w:bCs/>
        </w:rPr>
        <w:t xml:space="preserve">: </w:t>
      </w:r>
    </w:p>
    <w:p w14:paraId="5B19FEB7" w14:textId="77777777" w:rsidR="0067725C" w:rsidRPr="00155801" w:rsidRDefault="0067725C" w:rsidP="0067725C">
      <w:pPr>
        <w:jc w:val="right"/>
        <w:rPr>
          <w:rFonts w:cs="Calibri"/>
        </w:rPr>
      </w:pPr>
      <m:oMath>
        <m:r>
          <w:rPr>
            <w:rFonts w:ascii="Cambria Math" w:hAnsi="Cambria Math" w:cs="Calibri"/>
          </w:rPr>
          <m:t>P(u≤</m:t>
        </m:r>
        <m:sSup>
          <m:sSupPr>
            <m:ctrlPr>
              <w:rPr>
                <w:rFonts w:ascii="Cambria Math" w:hAnsi="Cambria Math" w:cs="Calibri"/>
                <w:i/>
              </w:rPr>
            </m:ctrlPr>
          </m:sSupPr>
          <m:e>
            <m:r>
              <w:rPr>
                <w:rFonts w:ascii="Cambria Math" w:hAnsi="Cambria Math" w:cs="Calibri"/>
              </w:rPr>
              <m:t>u</m:t>
            </m:r>
          </m:e>
          <m:sup>
            <m:r>
              <w:rPr>
                <w:rFonts w:ascii="Cambria Math" w:hAnsi="Cambria Math" w:cs="Calibri"/>
              </w:rPr>
              <m:t>+</m:t>
            </m:r>
          </m:sup>
        </m:sSup>
        <m:r>
          <w:rPr>
            <w:rFonts w:ascii="Cambria Math" w:hAnsi="Cambria Math" w:cs="Calibri"/>
          </w:rPr>
          <m:t>|v&gt;q)=q,         0&lt;q&lt;1,</m:t>
        </m:r>
      </m:oMath>
      <w:r w:rsidRPr="00155801">
        <w:rPr>
          <w:rFonts w:cs="Calibri"/>
        </w:rPr>
        <w:tab/>
      </w:r>
      <w:r w:rsidRPr="00155801">
        <w:rPr>
          <w:rFonts w:cs="Calibri"/>
        </w:rPr>
        <w:tab/>
      </w:r>
      <w:r w:rsidRPr="00155801">
        <w:rPr>
          <w:rFonts w:cs="Calibri"/>
        </w:rPr>
        <w:tab/>
      </w:r>
      <w:r w:rsidRPr="00155801">
        <w:rPr>
          <w:rFonts w:cs="Calibri"/>
        </w:rPr>
        <w:tab/>
      </w:r>
      <w:r w:rsidRPr="00155801">
        <w:rPr>
          <w:rFonts w:cs="Calibri"/>
        </w:rPr>
        <w:tab/>
        <w:t>(2)</w:t>
      </w:r>
    </w:p>
    <w:p w14:paraId="0F4D8CFF" w14:textId="77777777" w:rsidR="0067725C" w:rsidRPr="00155801" w:rsidRDefault="0067725C" w:rsidP="0067725C">
      <w:pPr>
        <w:rPr>
          <w:rFonts w:cs="Calibri"/>
          <w:bCs/>
        </w:rPr>
      </w:pPr>
      <w:r w:rsidRPr="00155801">
        <w:rPr>
          <w:rFonts w:cs="Calibri"/>
          <w:bCs/>
        </w:rPr>
        <w:t>The left hand side equals</w:t>
      </w:r>
    </w:p>
    <w:p w14:paraId="2D26D64C" w14:textId="77777777" w:rsidR="0067725C" w:rsidRPr="00155801" w:rsidRDefault="00773B01" w:rsidP="0067725C">
      <w:pPr>
        <w:rPr>
          <w:rFonts w:cs="Calibri"/>
          <w:bCs/>
        </w:rPr>
      </w:pPr>
      <m:oMathPara>
        <m:oMath>
          <m:f>
            <m:fPr>
              <m:ctrlPr>
                <w:rPr>
                  <w:rFonts w:ascii="Cambria Math" w:hAnsi="Cambria Math" w:cs="Calibri"/>
                  <w:bCs/>
                  <w:i/>
                </w:rPr>
              </m:ctrlPr>
            </m:fPr>
            <m:num>
              <m:r>
                <w:rPr>
                  <w:rFonts w:ascii="Cambria Math" w:hAnsi="Cambria Math" w:cs="Calibri"/>
                </w:rPr>
                <m:t>P(u≤</m:t>
              </m:r>
              <m:sSup>
                <m:sSupPr>
                  <m:ctrlPr>
                    <w:rPr>
                      <w:rFonts w:ascii="Cambria Math" w:hAnsi="Cambria Math" w:cs="Calibri"/>
                      <w:i/>
                    </w:rPr>
                  </m:ctrlPr>
                </m:sSupPr>
                <m:e>
                  <m:r>
                    <w:rPr>
                      <w:rFonts w:ascii="Cambria Math" w:hAnsi="Cambria Math" w:cs="Calibri"/>
                    </w:rPr>
                    <m:t>u</m:t>
                  </m:r>
                </m:e>
                <m:sup>
                  <m:r>
                    <w:rPr>
                      <w:rFonts w:ascii="Cambria Math" w:hAnsi="Cambria Math" w:cs="Calibri"/>
                    </w:rPr>
                    <m:t>+</m:t>
                  </m:r>
                </m:sup>
              </m:sSup>
              <m:r>
                <w:rPr>
                  <w:rFonts w:ascii="Cambria Math" w:hAnsi="Cambria Math" w:cs="Calibri"/>
                </w:rPr>
                <m:t>,v&gt;q)</m:t>
              </m:r>
            </m:num>
            <m:den>
              <m:r>
                <w:rPr>
                  <w:rFonts w:ascii="Cambria Math" w:hAnsi="Cambria Math" w:cs="Calibri"/>
                </w:rPr>
                <m:t>1-q</m:t>
              </m:r>
            </m:den>
          </m:f>
          <m:r>
            <w:rPr>
              <w:rFonts w:ascii="Cambria Math" w:hAnsi="Cambria Math" w:cs="Calibri"/>
            </w:rPr>
            <m:t>=</m:t>
          </m:r>
          <m:f>
            <m:fPr>
              <m:ctrlPr>
                <w:rPr>
                  <w:rFonts w:ascii="Cambria Math" w:hAnsi="Cambria Math" w:cs="Calibri"/>
                  <w:bCs/>
                  <w:i/>
                </w:rPr>
              </m:ctrlPr>
            </m:fPr>
            <m:num>
              <m:sSup>
                <m:sSupPr>
                  <m:ctrlPr>
                    <w:rPr>
                      <w:rFonts w:ascii="Cambria Math" w:hAnsi="Cambria Math" w:cs="Calibri"/>
                      <w:bCs/>
                      <w:i/>
                    </w:rPr>
                  </m:ctrlPr>
                </m:sSupPr>
                <m:e>
                  <m:r>
                    <w:rPr>
                      <w:rFonts w:ascii="Cambria Math" w:hAnsi="Cambria Math" w:cs="Calibri"/>
                    </w:rPr>
                    <m:t>u</m:t>
                  </m:r>
                </m:e>
                <m:sup>
                  <m:r>
                    <w:rPr>
                      <w:rFonts w:ascii="Cambria Math" w:hAnsi="Cambria Math" w:cs="Calibri"/>
                    </w:rPr>
                    <m:t>+</m:t>
                  </m:r>
                </m:sup>
              </m:sSup>
              <m:r>
                <w:rPr>
                  <w:rFonts w:ascii="Cambria Math" w:hAnsi="Cambria Math" w:cs="Calibri"/>
                </w:rPr>
                <m:t>-C(</m:t>
              </m:r>
              <m:sSup>
                <m:sSupPr>
                  <m:ctrlPr>
                    <w:rPr>
                      <w:rFonts w:ascii="Cambria Math" w:hAnsi="Cambria Math" w:cs="Calibri"/>
                      <w:bCs/>
                      <w:i/>
                    </w:rPr>
                  </m:ctrlPr>
                </m:sSupPr>
                <m:e>
                  <m:r>
                    <w:rPr>
                      <w:rFonts w:ascii="Cambria Math" w:hAnsi="Cambria Math" w:cs="Calibri"/>
                    </w:rPr>
                    <m:t>u</m:t>
                  </m:r>
                </m:e>
                <m:sup>
                  <m:r>
                    <w:rPr>
                      <w:rFonts w:ascii="Cambria Math" w:hAnsi="Cambria Math" w:cs="Calibri"/>
                    </w:rPr>
                    <m:t>+</m:t>
                  </m:r>
                </m:sup>
              </m:sSup>
              <m:r>
                <w:rPr>
                  <w:rFonts w:ascii="Cambria Math" w:hAnsi="Cambria Math" w:cs="Calibri"/>
                </w:rPr>
                <m:t>,q)</m:t>
              </m:r>
            </m:num>
            <m:den>
              <m:r>
                <w:rPr>
                  <w:rFonts w:ascii="Cambria Math" w:hAnsi="Cambria Math" w:cs="Calibri"/>
                </w:rPr>
                <m:t>1-q</m:t>
              </m:r>
            </m:den>
          </m:f>
        </m:oMath>
      </m:oMathPara>
    </w:p>
    <w:p w14:paraId="45F7FC46" w14:textId="77777777" w:rsidR="0067725C" w:rsidRPr="00155801" w:rsidRDefault="0067725C" w:rsidP="0067725C">
      <w:pPr>
        <w:rPr>
          <w:rFonts w:cs="Calibri"/>
          <w:bCs/>
        </w:rPr>
      </w:pPr>
      <w:proofErr w:type="gramStart"/>
      <w:r w:rsidRPr="00155801">
        <w:rPr>
          <w:rFonts w:cs="Calibri"/>
          <w:bCs/>
        </w:rPr>
        <w:t>where</w:t>
      </w:r>
      <w:proofErr w:type="gramEnd"/>
      <w:r w:rsidRPr="00155801">
        <w:rPr>
          <w:rFonts w:cs="Calibri"/>
          <w:bCs/>
        </w:rPr>
        <w:t xml:space="preserve"> </w:t>
      </w:r>
      <m:oMath>
        <m:r>
          <w:rPr>
            <w:rFonts w:ascii="Cambria Math" w:hAnsi="Cambria Math" w:cs="Calibri"/>
          </w:rPr>
          <m:t>C</m:t>
        </m:r>
        <m:d>
          <m:dPr>
            <m:ctrlPr>
              <w:rPr>
                <w:rFonts w:ascii="Cambria Math" w:hAnsi="Cambria Math" w:cs="Calibri"/>
                <w:i/>
              </w:rPr>
            </m:ctrlPr>
          </m:dPr>
          <m:e>
            <m:r>
              <w:rPr>
                <w:rFonts w:ascii="Cambria Math" w:hAnsi="Cambria Math" w:cs="Calibri"/>
              </w:rPr>
              <m:t>u,v</m:t>
            </m:r>
          </m:e>
        </m:d>
        <m:r>
          <w:rPr>
            <w:rFonts w:ascii="Cambria Math" w:hAnsi="Cambria Math" w:cs="Calibri"/>
          </w:rPr>
          <m:t xml:space="preserve"> </m:t>
        </m:r>
      </m:oMath>
      <w:r w:rsidRPr="00155801">
        <w:rPr>
          <w:rFonts w:cs="Calibri"/>
          <w:bCs/>
        </w:rPr>
        <w:t xml:space="preserve">is the joint distribution (copula) of </w:t>
      </w:r>
      <m:oMath>
        <m:r>
          <w:rPr>
            <w:rFonts w:ascii="Cambria Math" w:hAnsi="Cambria Math" w:cs="Calibri"/>
          </w:rPr>
          <m:t>u</m:t>
        </m:r>
      </m:oMath>
      <w:r w:rsidRPr="00155801">
        <w:rPr>
          <w:rFonts w:cs="Calibri"/>
          <w:bCs/>
        </w:rPr>
        <w:t xml:space="preserve"> and </w:t>
      </w:r>
      <m:oMath>
        <m:r>
          <w:rPr>
            <w:rFonts w:ascii="Cambria Math" w:hAnsi="Cambria Math" w:cs="Calibri"/>
          </w:rPr>
          <m:t>v</m:t>
        </m:r>
      </m:oMath>
      <w:r w:rsidRPr="00155801">
        <w:rPr>
          <w:rFonts w:cs="Calibri"/>
          <w:bCs/>
        </w:rPr>
        <w:t>. Rearranging yields</w:t>
      </w:r>
    </w:p>
    <w:p w14:paraId="5595DB07" w14:textId="77777777" w:rsidR="0067725C" w:rsidRPr="00155801" w:rsidRDefault="00773B01" w:rsidP="0067725C">
      <w:pPr>
        <w:jc w:val="right"/>
        <w:rPr>
          <w:rFonts w:cs="Calibri"/>
        </w:rPr>
      </w:pPr>
      <m:oMath>
        <m:sSup>
          <m:sSupPr>
            <m:ctrlPr>
              <w:rPr>
                <w:rFonts w:ascii="Cambria Math" w:hAnsi="Cambria Math" w:cs="Calibri"/>
                <w:i/>
              </w:rPr>
            </m:ctrlPr>
          </m:sSupPr>
          <m:e>
            <m:r>
              <w:rPr>
                <w:rFonts w:ascii="Cambria Math" w:hAnsi="Cambria Math" w:cs="Calibri"/>
              </w:rPr>
              <m:t>u</m:t>
            </m:r>
          </m:e>
          <m:sup>
            <m:r>
              <w:rPr>
                <w:rFonts w:ascii="Cambria Math" w:hAnsi="Cambria Math" w:cs="Calibri"/>
              </w:rPr>
              <m:t>+</m:t>
            </m:r>
          </m:sup>
        </m:sSup>
        <m:r>
          <w:rPr>
            <w:rFonts w:ascii="Cambria Math" w:hAnsi="Cambria Math" w:cs="Calibri"/>
          </w:rPr>
          <m:t>≡</m:t>
        </m:r>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u</m:t>
            </m:r>
          </m:e>
          <m:e>
            <m:r>
              <w:rPr>
                <w:rFonts w:ascii="Cambria Math" w:hAnsi="Cambria Math" w:cs="Calibri"/>
              </w:rPr>
              <m:t>v&gt;q</m:t>
            </m:r>
          </m:e>
        </m:d>
        <m:r>
          <m:rPr>
            <m:sty m:val="p"/>
          </m:rPr>
          <w:rPr>
            <w:rFonts w:ascii="Cambria Math" w:hAnsi="Cambria Math" w:cs="Calibri"/>
          </w:rPr>
          <m:t>=</m:t>
        </m:r>
        <m:r>
          <w:rPr>
            <w:rFonts w:ascii="Cambria Math" w:hAnsi="Cambria Math" w:cs="Calibri"/>
          </w:rPr>
          <m:t>q</m:t>
        </m:r>
        <m:r>
          <m:rPr>
            <m:sty m:val="p"/>
          </m:rPr>
          <w:rPr>
            <w:rFonts w:ascii="Cambria Math" w:hAnsi="Cambria Math" w:cs="Calibri"/>
          </w:rPr>
          <m:t>(</m:t>
        </m:r>
        <m:r>
          <w:rPr>
            <w:rFonts w:ascii="Cambria Math" w:hAnsi="Cambria Math" w:cs="Calibri"/>
          </w:rPr>
          <m:t>1-q</m:t>
        </m:r>
        <m:r>
          <m:rPr>
            <m:sty m:val="p"/>
          </m:rPr>
          <w:rPr>
            <w:rFonts w:ascii="Cambria Math" w:hAnsi="Cambria Math" w:cs="Calibri"/>
          </w:rPr>
          <m:t>)+</m:t>
        </m:r>
        <m:r>
          <w:rPr>
            <w:rFonts w:ascii="Cambria Math" w:hAnsi="Cambria Math" w:cs="Calibri"/>
          </w:rPr>
          <m:t>C</m:t>
        </m:r>
        <m:r>
          <m:rPr>
            <m:sty m:val="p"/>
          </m:rPr>
          <w:rPr>
            <w:rFonts w:ascii="Cambria Math" w:hAnsi="Cambria Math" w:cs="Calibri"/>
          </w:rPr>
          <m:t>(</m:t>
        </m:r>
        <m:sSup>
          <m:sSupPr>
            <m:ctrlPr>
              <w:rPr>
                <w:rFonts w:ascii="Cambria Math" w:hAnsi="Cambria Math" w:cs="Calibri"/>
                <w:bCs/>
                <w:i/>
              </w:rPr>
            </m:ctrlPr>
          </m:sSupPr>
          <m:e>
            <m:r>
              <w:rPr>
                <w:rFonts w:ascii="Cambria Math" w:hAnsi="Cambria Math" w:cs="Calibri"/>
              </w:rPr>
              <m:t>u</m:t>
            </m:r>
          </m:e>
          <m:sup>
            <m:r>
              <w:rPr>
                <w:rFonts w:ascii="Cambria Math" w:hAnsi="Cambria Math" w:cs="Calibri"/>
              </w:rPr>
              <m:t>+</m:t>
            </m:r>
          </m:sup>
        </m:sSup>
        <m:r>
          <w:rPr>
            <w:rFonts w:ascii="Cambria Math" w:hAnsi="Cambria Math" w:cs="Calibri"/>
          </w:rPr>
          <m:t>,q</m:t>
        </m:r>
        <m:r>
          <m:rPr>
            <m:sty m:val="p"/>
          </m:rPr>
          <w:rPr>
            <w:rFonts w:ascii="Cambria Math" w:hAnsi="Cambria Math" w:cs="Calibri"/>
          </w:rPr>
          <m:t>)</m:t>
        </m:r>
      </m:oMath>
      <w:r w:rsidR="0067725C" w:rsidRPr="00155801">
        <w:rPr>
          <w:rFonts w:cs="Calibri"/>
        </w:rPr>
        <w:t xml:space="preserve">. </w:t>
      </w:r>
      <w:r w:rsidR="0067725C" w:rsidRPr="00155801">
        <w:rPr>
          <w:rFonts w:cs="Calibri"/>
        </w:rPr>
        <w:tab/>
      </w:r>
      <w:r w:rsidR="0067725C" w:rsidRPr="00155801">
        <w:rPr>
          <w:rFonts w:cs="Calibri"/>
        </w:rPr>
        <w:tab/>
      </w:r>
      <w:r w:rsidR="0067725C" w:rsidRPr="00155801">
        <w:rPr>
          <w:rFonts w:cs="Calibri"/>
        </w:rPr>
        <w:tab/>
      </w:r>
      <w:r w:rsidR="0067725C" w:rsidRPr="00155801">
        <w:rPr>
          <w:rFonts w:cs="Calibri"/>
        </w:rPr>
        <w:tab/>
        <w:t>(3)</w:t>
      </w:r>
    </w:p>
    <w:p w14:paraId="71006DF6" w14:textId="77777777" w:rsidR="0067725C" w:rsidRPr="00155801" w:rsidRDefault="0067725C" w:rsidP="0067725C">
      <w:pPr>
        <w:rPr>
          <w:rFonts w:cs="Calibri"/>
        </w:rPr>
      </w:pPr>
      <w:r w:rsidRPr="00155801">
        <w:rPr>
          <w:rFonts w:cs="Calibri"/>
          <w:bCs/>
        </w:rPr>
        <w:t xml:space="preserve">If </w:t>
      </w:r>
      <m:oMath>
        <m:r>
          <w:rPr>
            <w:rFonts w:ascii="Cambria Math" w:hAnsi="Cambria Math" w:cs="Calibri"/>
          </w:rPr>
          <m:t>u</m:t>
        </m:r>
      </m:oMath>
      <w:r w:rsidRPr="00155801">
        <w:rPr>
          <w:rFonts w:cs="Calibri"/>
          <w:bCs/>
        </w:rPr>
        <w:t xml:space="preserve"> and </w:t>
      </w:r>
      <m:oMath>
        <m:r>
          <w:rPr>
            <w:rFonts w:ascii="Cambria Math" w:hAnsi="Cambria Math" w:cs="Calibri"/>
          </w:rPr>
          <m:t>v</m:t>
        </m:r>
      </m:oMath>
      <w:r w:rsidRPr="00155801">
        <w:rPr>
          <w:rFonts w:cs="Calibri"/>
          <w:bCs/>
        </w:rPr>
        <w:t xml:space="preserve"> are independent then </w:t>
      </w:r>
      <m:oMath>
        <m:r>
          <w:rPr>
            <w:rFonts w:ascii="Cambria Math" w:hAnsi="Cambria Math" w:cs="Calibri"/>
          </w:rPr>
          <m:t>C</m:t>
        </m:r>
        <m:d>
          <m:dPr>
            <m:ctrlPr>
              <w:rPr>
                <w:rFonts w:ascii="Cambria Math" w:hAnsi="Cambria Math" w:cs="Calibri"/>
                <w:bCs/>
                <w:i/>
              </w:rPr>
            </m:ctrlPr>
          </m:dPr>
          <m:e>
            <m:r>
              <w:rPr>
                <w:rFonts w:ascii="Cambria Math" w:hAnsi="Cambria Math" w:cs="Calibri"/>
              </w:rPr>
              <m:t>u,v</m:t>
            </m:r>
          </m:e>
        </m:d>
        <m:r>
          <w:rPr>
            <w:rFonts w:ascii="Cambria Math" w:hAnsi="Cambria Math" w:cs="Calibri"/>
          </w:rPr>
          <m:t>=uv</m:t>
        </m:r>
      </m:oMath>
      <w:r w:rsidRPr="00155801">
        <w:rPr>
          <w:rFonts w:cs="Calibri"/>
          <w:bCs/>
        </w:rPr>
        <w:t xml:space="preserve"> and </w:t>
      </w:r>
      <m:oMath>
        <m:sSup>
          <m:sSupPr>
            <m:ctrlPr>
              <w:rPr>
                <w:rFonts w:ascii="Cambria Math" w:hAnsi="Cambria Math" w:cs="Calibri"/>
                <w:i/>
              </w:rPr>
            </m:ctrlPr>
          </m:sSupPr>
          <m:e>
            <m:r>
              <w:rPr>
                <w:rFonts w:ascii="Cambria Math" w:hAnsi="Cambria Math" w:cs="Calibri"/>
              </w:rPr>
              <m:t>u</m:t>
            </m:r>
          </m:e>
          <m:sup>
            <m:r>
              <w:rPr>
                <w:rFonts w:ascii="Cambria Math" w:hAnsi="Cambria Math" w:cs="Calibri"/>
              </w:rPr>
              <m:t>+</m:t>
            </m:r>
          </m:sup>
        </m:sSup>
        <m:r>
          <w:rPr>
            <w:rFonts w:ascii="Cambria Math" w:hAnsi="Cambria Math" w:cs="Calibri"/>
          </w:rPr>
          <m:t>=q.</m:t>
        </m:r>
      </m:oMath>
      <w:r w:rsidRPr="00155801">
        <w:rPr>
          <w:rFonts w:cs="Calibri"/>
          <w:bCs/>
        </w:rPr>
        <w:t xml:space="preserve"> If </w:t>
      </w:r>
      <m:oMath>
        <m:r>
          <w:rPr>
            <w:rFonts w:ascii="Cambria Math" w:hAnsi="Cambria Math" w:cs="Calibri"/>
          </w:rPr>
          <m:t xml:space="preserve">u=v  </m:t>
        </m:r>
      </m:oMath>
      <w:r w:rsidRPr="00155801">
        <w:rPr>
          <w:rFonts w:cs="Calibri"/>
          <w:bCs/>
        </w:rPr>
        <w:t>then</w:t>
      </w:r>
      <w:r w:rsidR="001B79A7" w:rsidRPr="00155801">
        <w:rPr>
          <w:rFonts w:cs="Calibri"/>
          <w:bCs/>
        </w:rPr>
        <w:t xml:space="preserve"> </w:t>
      </w:r>
      <m:oMath>
        <m:sSup>
          <m:sSupPr>
            <m:ctrlPr>
              <w:rPr>
                <w:rFonts w:ascii="Cambria Math" w:hAnsi="Cambria Math" w:cs="Calibri"/>
                <w:bCs/>
                <w:i/>
              </w:rPr>
            </m:ctrlPr>
          </m:sSupPr>
          <m:e>
            <m:r>
              <w:rPr>
                <w:rFonts w:ascii="Cambria Math" w:hAnsi="Cambria Math" w:cs="Calibri"/>
              </w:rPr>
              <m:t>u</m:t>
            </m:r>
          </m:e>
          <m:sup>
            <m:r>
              <w:rPr>
                <w:rFonts w:ascii="Cambria Math" w:hAnsi="Cambria Math" w:cs="Calibri"/>
              </w:rPr>
              <m:t>+</m:t>
            </m:r>
          </m:sup>
        </m:sSup>
        <m:r>
          <m:rPr>
            <m:sty m:val="p"/>
          </m:rPr>
          <w:rPr>
            <w:rFonts w:ascii="Cambria Math" w:hAnsi="Cambria Math" w:cs="Calibri"/>
          </w:rPr>
          <m:t>=</m:t>
        </m:r>
        <m:r>
          <w:rPr>
            <w:rFonts w:ascii="Cambria Math" w:hAnsi="Cambria Math" w:cs="Calibri"/>
          </w:rPr>
          <m:t>q</m:t>
        </m:r>
        <m:r>
          <m:rPr>
            <m:sty m:val="p"/>
          </m:rPr>
          <w:rPr>
            <w:rFonts w:ascii="Cambria Math" w:hAnsi="Cambria Math" w:cs="Calibri"/>
          </w:rPr>
          <m:t>+</m:t>
        </m:r>
        <m:r>
          <w:rPr>
            <w:rFonts w:ascii="Cambria Math" w:hAnsi="Cambria Math" w:cs="Calibri"/>
          </w:rPr>
          <m:t>q</m:t>
        </m:r>
        <m:d>
          <m:dPr>
            <m:ctrlPr>
              <w:rPr>
                <w:rFonts w:ascii="Cambria Math" w:hAnsi="Cambria Math" w:cs="Calibri"/>
              </w:rPr>
            </m:ctrlPr>
          </m:dPr>
          <m:e>
            <m:r>
              <w:rPr>
                <w:rFonts w:ascii="Cambria Math" w:hAnsi="Cambria Math" w:cs="Calibri"/>
              </w:rPr>
              <m:t>1-q</m:t>
            </m:r>
          </m:e>
        </m:d>
        <m:r>
          <m:rPr>
            <m:sty m:val="p"/>
          </m:rPr>
          <w:rPr>
            <w:rFonts w:ascii="Cambria Math" w:hAnsi="Cambria Math" w:cs="Calibri"/>
          </w:rPr>
          <m:t>=2</m:t>
        </m:r>
        <m:r>
          <w:rPr>
            <w:rFonts w:ascii="Cambria Math" w:hAnsi="Cambria Math" w:cs="Calibri"/>
          </w:rPr>
          <m:t>q-</m:t>
        </m:r>
        <m:sSup>
          <m:sSupPr>
            <m:ctrlPr>
              <w:rPr>
                <w:rFonts w:ascii="Cambria Math" w:hAnsi="Cambria Math" w:cs="Calibri"/>
                <w:i/>
              </w:rPr>
            </m:ctrlPr>
          </m:sSupPr>
          <m:e>
            <m:r>
              <w:rPr>
                <w:rFonts w:ascii="Cambria Math" w:hAnsi="Cambria Math" w:cs="Calibri"/>
              </w:rPr>
              <m:t>q</m:t>
            </m:r>
          </m:e>
          <m:sup>
            <m:r>
              <w:rPr>
                <w:rFonts w:ascii="Cambria Math" w:hAnsi="Cambria Math" w:cs="Calibri"/>
              </w:rPr>
              <m:t>2</m:t>
            </m:r>
          </m:sup>
        </m:sSup>
      </m:oMath>
      <w:r w:rsidRPr="00155801">
        <w:rPr>
          <w:rFonts w:cs="Calibri"/>
        </w:rPr>
        <w:t xml:space="preserve"> and </w:t>
      </w:r>
      <m:oMath>
        <m:sSup>
          <m:sSupPr>
            <m:ctrlPr>
              <w:rPr>
                <w:rFonts w:ascii="Cambria Math" w:hAnsi="Cambria Math" w:cs="Calibri"/>
                <w:bCs/>
                <w:i/>
              </w:rPr>
            </m:ctrlPr>
          </m:sSupPr>
          <m:e>
            <m:r>
              <w:rPr>
                <w:rFonts w:ascii="Cambria Math" w:hAnsi="Cambria Math" w:cs="Calibri"/>
              </w:rPr>
              <m:t>u</m:t>
            </m:r>
          </m:e>
          <m:sup>
            <m:r>
              <w:rPr>
                <w:rFonts w:ascii="Cambria Math" w:hAnsi="Cambria Math" w:cs="Calibri"/>
              </w:rPr>
              <m:t>+</m:t>
            </m:r>
          </m:sup>
        </m:sSup>
        <m:r>
          <m:rPr>
            <m:sty m:val="p"/>
          </m:rPr>
          <w:rPr>
            <w:rFonts w:ascii="Cambria Math" w:hAnsi="Cambria Math" w:cs="Calibri"/>
          </w:rPr>
          <m:t>-</m:t>
        </m:r>
        <m:r>
          <w:rPr>
            <w:rFonts w:ascii="Cambria Math" w:hAnsi="Cambria Math" w:cs="Calibri"/>
          </w:rPr>
          <m:t>q</m:t>
        </m:r>
        <m:r>
          <m:rPr>
            <m:sty m:val="p"/>
          </m:rPr>
          <w:rPr>
            <w:rFonts w:ascii="Cambria Math" w:hAnsi="Cambria Math" w:cs="Calibri"/>
          </w:rPr>
          <m:t>=</m:t>
        </m:r>
        <m:r>
          <w:rPr>
            <w:rFonts w:ascii="Cambria Math" w:hAnsi="Cambria Math" w:cs="Calibri"/>
          </w:rPr>
          <m:t>q</m:t>
        </m:r>
        <m:d>
          <m:dPr>
            <m:ctrlPr>
              <w:rPr>
                <w:rFonts w:ascii="Cambria Math" w:hAnsi="Cambria Math" w:cs="Calibri"/>
              </w:rPr>
            </m:ctrlPr>
          </m:dPr>
          <m:e>
            <m:r>
              <w:rPr>
                <w:rFonts w:ascii="Cambria Math" w:hAnsi="Cambria Math" w:cs="Calibri"/>
              </w:rPr>
              <m:t>1-q</m:t>
            </m:r>
          </m:e>
        </m:d>
        <m:r>
          <w:rPr>
            <w:rFonts w:ascii="Cambria Math" w:hAnsi="Cambria Math" w:cs="Calibri"/>
          </w:rPr>
          <m:t>.</m:t>
        </m:r>
      </m:oMath>
      <w:r w:rsidR="001B79A7" w:rsidRPr="00155801">
        <w:rPr>
          <w:rFonts w:cs="Calibri"/>
        </w:rPr>
        <w:t xml:space="preserve"> </w:t>
      </w:r>
      <w:r w:rsidRPr="00155801">
        <w:rPr>
          <w:rFonts w:cs="Calibri"/>
          <w:bCs/>
        </w:rPr>
        <w:t xml:space="preserve">Thus if </w:t>
      </w:r>
      <m:oMath>
        <m:r>
          <w:rPr>
            <w:rFonts w:ascii="Cambria Math" w:hAnsi="Cambria Math" w:cs="Calibri"/>
          </w:rPr>
          <m:t>u</m:t>
        </m:r>
      </m:oMath>
      <w:r w:rsidRPr="00155801">
        <w:rPr>
          <w:rFonts w:cs="Calibri"/>
          <w:bCs/>
        </w:rPr>
        <w:t xml:space="preserve"> and </w:t>
      </w:r>
      <m:oMath>
        <m:r>
          <w:rPr>
            <w:rFonts w:ascii="Cambria Math" w:hAnsi="Cambria Math" w:cs="Calibri"/>
          </w:rPr>
          <m:t>v</m:t>
        </m:r>
      </m:oMath>
      <w:r w:rsidRPr="00155801">
        <w:rPr>
          <w:rFonts w:cs="Calibri"/>
          <w:bCs/>
        </w:rPr>
        <w:t xml:space="preserve"> are non-negatively related,</w:t>
      </w:r>
      <w:r w:rsidR="001B79A7" w:rsidRPr="00155801">
        <w:rPr>
          <w:rFonts w:cs="Calibri"/>
          <w:bCs/>
        </w:rPr>
        <w:t xml:space="preserve"> </w:t>
      </w:r>
      <m:oMath>
        <m:r>
          <w:rPr>
            <w:rFonts w:ascii="Cambria Math" w:hAnsi="Cambria Math" w:cs="Calibri"/>
          </w:rPr>
          <m:t>0≤</m:t>
        </m:r>
        <m:sSup>
          <m:sSupPr>
            <m:ctrlPr>
              <w:rPr>
                <w:rFonts w:ascii="Cambria Math" w:hAnsi="Cambria Math" w:cs="Calibri"/>
                <w:bCs/>
                <w:i/>
              </w:rPr>
            </m:ctrlPr>
          </m:sSupPr>
          <m:e>
            <m:r>
              <w:rPr>
                <w:rFonts w:ascii="Cambria Math" w:hAnsi="Cambria Math" w:cs="Calibri"/>
              </w:rPr>
              <m:t>u</m:t>
            </m:r>
          </m:e>
          <m:sup>
            <m:r>
              <w:rPr>
                <w:rFonts w:ascii="Cambria Math" w:hAnsi="Cambria Math" w:cs="Calibri"/>
              </w:rPr>
              <m:t>+</m:t>
            </m:r>
          </m:sup>
        </m:sSup>
        <m:r>
          <m:rPr>
            <m:sty m:val="p"/>
          </m:rPr>
          <w:rPr>
            <w:rFonts w:ascii="Cambria Math" w:hAnsi="Cambria Math" w:cs="Calibri"/>
          </w:rPr>
          <m:t>-</m:t>
        </m:r>
        <m:r>
          <w:rPr>
            <w:rFonts w:ascii="Cambria Math" w:hAnsi="Cambria Math" w:cs="Calibri"/>
          </w:rPr>
          <m:t>q</m:t>
        </m:r>
        <m:r>
          <m:rPr>
            <m:sty m:val="p"/>
          </m:rPr>
          <w:rPr>
            <w:rFonts w:ascii="Cambria Math" w:hAnsi="Cambria Math" w:cs="Calibri"/>
          </w:rPr>
          <m:t>≤</m:t>
        </m:r>
        <m:r>
          <w:rPr>
            <w:rFonts w:ascii="Cambria Math" w:hAnsi="Cambria Math" w:cs="Calibri"/>
          </w:rPr>
          <m:t>q</m:t>
        </m:r>
        <m:d>
          <m:dPr>
            <m:ctrlPr>
              <w:rPr>
                <w:rFonts w:ascii="Cambria Math" w:hAnsi="Cambria Math" w:cs="Calibri"/>
              </w:rPr>
            </m:ctrlPr>
          </m:dPr>
          <m:e>
            <m:r>
              <m:rPr>
                <m:sty m:val="p"/>
              </m:rPr>
              <w:rPr>
                <w:rFonts w:ascii="Cambria Math" w:hAnsi="Cambria Math" w:cs="Calibri"/>
              </w:rPr>
              <m:t>1-</m:t>
            </m:r>
            <m:r>
              <w:rPr>
                <w:rFonts w:ascii="Cambria Math" w:hAnsi="Cambria Math" w:cs="Calibri"/>
              </w:rPr>
              <m:t>q</m:t>
            </m:r>
          </m:e>
        </m:d>
        <m:r>
          <w:rPr>
            <w:rFonts w:ascii="Cambria Math" w:hAnsi="Cambria Math" w:cs="Calibri"/>
          </w:rPr>
          <m:t>.</m:t>
        </m:r>
      </m:oMath>
    </w:p>
    <w:p w14:paraId="38876F14" w14:textId="77777777" w:rsidR="0067725C" w:rsidRPr="00155801" w:rsidRDefault="0067725C" w:rsidP="0067725C">
      <w:pPr>
        <w:rPr>
          <w:rFonts w:cs="Calibri"/>
          <w:bCs/>
        </w:rPr>
      </w:pPr>
      <w:r w:rsidRPr="00155801">
        <w:rPr>
          <w:rFonts w:cs="Calibri"/>
          <w:bCs/>
        </w:rPr>
        <w:t xml:space="preserve">In terms of </w:t>
      </w:r>
      <w:r w:rsidRPr="00155801">
        <w:rPr>
          <w:rFonts w:cs="Calibri"/>
          <w:bCs/>
          <w:position w:val="-14"/>
        </w:rPr>
        <w:object w:dxaOrig="2020" w:dyaOrig="400" w14:anchorId="4CEA3D54">
          <v:shape id="_x0000_i1026" type="#_x0000_t75" style="width:100.5pt;height:20pt" o:ole="">
            <v:imagedata r:id="rId11" o:title=""/>
          </v:shape>
          <o:OLEObject Type="Embed" ProgID="Equation.DSMT4" ShapeID="_x0000_i1026" DrawAspect="Content" ObjectID="_1348848091" r:id="rId12"/>
        </w:object>
      </w:r>
      <w:r w:rsidRPr="00155801">
        <w:rPr>
          <w:rFonts w:cs="Calibri"/>
          <w:bCs/>
        </w:rPr>
        <w:t xml:space="preserve"> define the contagion effect of </w:t>
      </w:r>
      <m:oMath>
        <m:r>
          <w:rPr>
            <w:rFonts w:ascii="Cambria Math" w:hAnsi="Cambria Math" w:cs="Calibri"/>
          </w:rPr>
          <m:t>v</m:t>
        </m:r>
      </m:oMath>
      <w:r w:rsidRPr="00155801">
        <w:rPr>
          <w:rFonts w:cs="Calibri"/>
          <w:bCs/>
        </w:rPr>
        <w:t xml:space="preserve"> on </w:t>
      </w:r>
      <m:oMath>
        <m:r>
          <w:rPr>
            <w:rFonts w:ascii="Cambria Math" w:hAnsi="Cambria Math" w:cs="Calibri"/>
          </w:rPr>
          <m:t>u</m:t>
        </m:r>
      </m:oMath>
      <w:r w:rsidRPr="00155801">
        <w:rPr>
          <w:rFonts w:cs="Calibri"/>
          <w:bCs/>
        </w:rPr>
        <w:t xml:space="preserve"> as</w:t>
      </w:r>
    </w:p>
    <w:p w14:paraId="3EBD1DB8" w14:textId="77777777" w:rsidR="0067725C" w:rsidRPr="00155801" w:rsidRDefault="00773B01" w:rsidP="0067725C">
      <w:pPr>
        <w:jc w:val="right"/>
        <w:rPr>
          <w:rFonts w:cs="Calibri"/>
        </w:rPr>
      </w:pPr>
      <m:oMath>
        <m:sSub>
          <m:sSubPr>
            <m:ctrlPr>
              <w:rPr>
                <w:rFonts w:ascii="Cambria Math" w:hAnsi="Cambria Math" w:cs="Calibri"/>
                <w:bCs/>
                <w:i/>
              </w:rPr>
            </m:ctrlPr>
          </m:sSubPr>
          <m:e>
            <m:r>
              <w:rPr>
                <w:rFonts w:ascii="Cambria Math" w:hAnsi="Cambria Math" w:cs="Calibri"/>
              </w:rPr>
              <m:t>β</m:t>
            </m:r>
          </m:e>
          <m:sub>
            <m:r>
              <w:rPr>
                <w:rFonts w:ascii="Cambria Math" w:hAnsi="Cambria Math" w:cs="Calibri"/>
              </w:rPr>
              <m:t>uv</m:t>
            </m:r>
          </m:sub>
        </m:sSub>
        <m:r>
          <w:rPr>
            <w:rFonts w:ascii="Cambria Math" w:hAnsi="Cambria Math" w:cs="Calibri"/>
          </w:rPr>
          <m:t>≡</m:t>
        </m:r>
        <m:f>
          <m:fPr>
            <m:ctrlPr>
              <w:rPr>
                <w:rFonts w:ascii="Cambria Math" w:hAnsi="Cambria Math" w:cs="Calibri"/>
                <w:bCs/>
                <w:i/>
              </w:rPr>
            </m:ctrlPr>
          </m:fPr>
          <m:num>
            <m:sSup>
              <m:sSupPr>
                <m:ctrlPr>
                  <w:rPr>
                    <w:rFonts w:ascii="Cambria Math" w:hAnsi="Cambria Math" w:cs="Calibri"/>
                    <w:i/>
                  </w:rPr>
                </m:ctrlPr>
              </m:sSupPr>
              <m:e>
                <m:r>
                  <w:rPr>
                    <w:rFonts w:ascii="Cambria Math" w:hAnsi="Cambria Math" w:cs="Calibri"/>
                  </w:rPr>
                  <m:t>u</m:t>
                </m:r>
              </m:e>
              <m:sup>
                <m:r>
                  <w:rPr>
                    <w:rFonts w:ascii="Cambria Math" w:hAnsi="Cambria Math" w:cs="Calibri"/>
                  </w:rPr>
                  <m:t>+</m:t>
                </m:r>
              </m:sup>
            </m:sSup>
            <m:r>
              <w:rPr>
                <w:rFonts w:ascii="Cambria Math" w:hAnsi="Cambria Math" w:cs="Calibri"/>
              </w:rPr>
              <m:t>-q</m:t>
            </m:r>
          </m:num>
          <m:den>
            <m:r>
              <w:rPr>
                <w:rFonts w:ascii="Cambria Math" w:hAnsi="Cambria Math" w:cs="Calibri"/>
              </w:rPr>
              <m:t>q</m:t>
            </m:r>
            <m:d>
              <m:dPr>
                <m:ctrlPr>
                  <w:rPr>
                    <w:rFonts w:ascii="Cambria Math" w:hAnsi="Cambria Math" w:cs="Calibri"/>
                  </w:rPr>
                </m:ctrlPr>
              </m:dPr>
              <m:e>
                <m:r>
                  <w:rPr>
                    <w:rFonts w:ascii="Cambria Math" w:hAnsi="Cambria Math" w:cs="Calibri"/>
                  </w:rPr>
                  <m:t>1-q</m:t>
                </m:r>
              </m:e>
            </m:d>
          </m:den>
        </m:f>
        <m:r>
          <w:rPr>
            <w:rFonts w:ascii="Cambria Math" w:hAnsi="Cambria Math" w:cs="Calibri"/>
          </w:rPr>
          <m:t>=</m:t>
        </m:r>
        <m:f>
          <m:fPr>
            <m:ctrlPr>
              <w:rPr>
                <w:rFonts w:ascii="Cambria Math" w:hAnsi="Cambria Math" w:cs="Calibri"/>
                <w:bCs/>
                <w:i/>
              </w:rPr>
            </m:ctrlPr>
          </m:fPr>
          <m:num>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u,v</m:t>
                </m:r>
              </m:e>
            </m:d>
          </m:num>
          <m:den>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v</m:t>
                </m:r>
              </m:e>
            </m:d>
          </m:den>
        </m:f>
        <m: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x</m:t>
            </m:r>
          </m:e>
        </m:d>
        <m:r>
          <w:rPr>
            <w:rFonts w:ascii="Cambria Math" w:hAnsi="Cambria Math" w:cs="Calibri"/>
          </w:rPr>
          <m:t>≡</m:t>
        </m:r>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d>
          <m:dPr>
            <m:ctrlPr>
              <w:rPr>
                <w:rFonts w:ascii="Cambria Math" w:hAnsi="Cambria Math" w:cs="Calibri"/>
              </w:rPr>
            </m:ctrlPr>
          </m:dPr>
          <m:e>
            <m:r>
              <w:rPr>
                <w:rFonts w:ascii="Cambria Math" w:hAnsi="Cambria Math" w:cs="Calibri"/>
              </w:rPr>
              <m:t>x,x</m:t>
            </m:r>
          </m:e>
        </m:d>
        <m:r>
          <m:rPr>
            <m:sty m:val="p"/>
          </m:rPr>
          <w:rPr>
            <w:rFonts w:ascii="Cambria Math" w:hAnsi="Cambria Math" w:cs="Calibri"/>
          </w:rPr>
          <m:t>.</m:t>
        </m:r>
      </m:oMath>
      <w:r w:rsidR="0067725C" w:rsidRPr="00155801">
        <w:rPr>
          <w:rFonts w:cs="Calibri"/>
        </w:rPr>
        <w:tab/>
      </w:r>
      <w:r w:rsidR="0067725C" w:rsidRPr="00155801">
        <w:rPr>
          <w:rFonts w:cs="Calibri"/>
        </w:rPr>
        <w:tab/>
      </w:r>
      <w:r w:rsidR="0067725C" w:rsidRPr="00155801">
        <w:rPr>
          <w:rFonts w:cs="Calibri"/>
        </w:rPr>
        <w:tab/>
        <w:t>(4)</w:t>
      </w:r>
    </w:p>
    <w:p w14:paraId="7829F24F" w14:textId="77777777" w:rsidR="0067725C" w:rsidRPr="00155801" w:rsidRDefault="0067725C" w:rsidP="0067725C">
      <w:pPr>
        <w:rPr>
          <w:rFonts w:cs="Calibri"/>
          <w:bCs/>
        </w:rPr>
      </w:pPr>
      <w:r w:rsidRPr="00155801">
        <w:rPr>
          <w:rFonts w:cs="Calibri"/>
          <w:bCs/>
        </w:rPr>
        <w:t>Thus</w:t>
      </w:r>
      <m:oMath>
        <m:r>
          <w:rPr>
            <w:rFonts w:ascii="Cambria Math" w:hAnsi="Cambria Math" w:cs="Calibri"/>
          </w:rPr>
          <m:t xml:space="preserve"> </m:t>
        </m:r>
        <m:sSub>
          <m:sSubPr>
            <m:ctrlPr>
              <w:rPr>
                <w:rFonts w:ascii="Cambria Math" w:hAnsi="Cambria Math" w:cs="Calibri"/>
                <w:bCs/>
                <w:i/>
              </w:rPr>
            </m:ctrlPr>
          </m:sSubPr>
          <m:e>
            <m:r>
              <w:rPr>
                <w:rFonts w:ascii="Cambria Math" w:hAnsi="Cambria Math" w:cs="Calibri"/>
              </w:rPr>
              <m:t>β</m:t>
            </m:r>
          </m:e>
          <m:sub>
            <m:r>
              <w:rPr>
                <w:rFonts w:ascii="Cambria Math" w:hAnsi="Cambria Math" w:cs="Calibri"/>
              </w:rPr>
              <m:t>uv</m:t>
            </m:r>
          </m:sub>
        </m:sSub>
      </m:oMath>
      <w:r w:rsidRPr="00155801">
        <w:rPr>
          <w:rFonts w:cs="Calibri"/>
          <w:bCs/>
        </w:rPr>
        <w:t xml:space="preserve"> is the change in </w:t>
      </w:r>
      <m:oMath>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oMath>
      <w:r w:rsidRPr="00155801">
        <w:rPr>
          <w:rFonts w:cs="Calibri"/>
          <w:bCs/>
        </w:rPr>
        <w:t xml:space="preserve"> of </w:t>
      </w:r>
      <m:oMath>
        <m:r>
          <w:rPr>
            <w:rFonts w:ascii="Cambria Math" w:hAnsi="Cambria Math" w:cs="Calibri"/>
          </w:rPr>
          <m:t>u</m:t>
        </m:r>
      </m:oMath>
      <w:r w:rsidRPr="00155801">
        <w:rPr>
          <w:rFonts w:cs="Calibri"/>
          <w:bCs/>
        </w:rPr>
        <w:t xml:space="preserve"> given </w:t>
      </w:r>
      <m:oMath>
        <m:r>
          <w:rPr>
            <w:rFonts w:ascii="Cambria Math" w:hAnsi="Cambria Math" w:cs="Calibri"/>
          </w:rPr>
          <m:t>v</m:t>
        </m:r>
      </m:oMath>
      <w:r w:rsidRPr="00155801">
        <w:rPr>
          <w:rFonts w:cs="Calibri"/>
          <w:bCs/>
        </w:rPr>
        <w:t xml:space="preserve"> becomes </w:t>
      </w:r>
      <m:oMath>
        <m:r>
          <w:rPr>
            <w:rFonts w:ascii="Cambria Math" w:hAnsi="Cambria Math" w:cs="Calibri"/>
          </w:rPr>
          <m:t>q</m:t>
        </m:r>
      </m:oMath>
      <w:r w:rsidRPr="00155801">
        <w:rPr>
          <w:rFonts w:cs="Calibri"/>
          <w:bCs/>
        </w:rPr>
        <w:t xml:space="preserve">-stressed as a proportion of the change if </w:t>
      </w:r>
      <m:oMath>
        <m:r>
          <w:rPr>
            <w:rFonts w:ascii="Cambria Math" w:hAnsi="Cambria Math" w:cs="Calibri"/>
          </w:rPr>
          <m:t xml:space="preserve">u=v.  </m:t>
        </m:r>
      </m:oMath>
      <w:r w:rsidRPr="00155801">
        <w:rPr>
          <w:rFonts w:cs="Calibri"/>
          <w:bCs/>
        </w:rPr>
        <w:t xml:space="preserve"> For positively dependent random variables </w:t>
      </w:r>
      <m:oMath>
        <m:r>
          <w:rPr>
            <w:rFonts w:ascii="Cambria Math" w:hAnsi="Cambria Math" w:cs="Calibri"/>
          </w:rPr>
          <m:t>0&lt;</m:t>
        </m:r>
        <m:sSub>
          <m:sSubPr>
            <m:ctrlPr>
              <w:rPr>
                <w:rFonts w:ascii="Cambria Math" w:hAnsi="Cambria Math" w:cs="Calibri"/>
                <w:bCs/>
                <w:i/>
              </w:rPr>
            </m:ctrlPr>
          </m:sSubPr>
          <m:e>
            <m:r>
              <w:rPr>
                <w:rFonts w:ascii="Cambria Math" w:hAnsi="Cambria Math" w:cs="Calibri"/>
              </w:rPr>
              <m:t>β</m:t>
            </m:r>
          </m:e>
          <m:sub>
            <m:r>
              <w:rPr>
                <w:rFonts w:ascii="Cambria Math" w:hAnsi="Cambria Math" w:cs="Calibri"/>
              </w:rPr>
              <m:t>uv</m:t>
            </m:r>
          </m:sub>
        </m:sSub>
        <m:r>
          <w:rPr>
            <w:rFonts w:ascii="Cambria Math" w:hAnsi="Cambria Math" w:cs="Calibri"/>
          </w:rPr>
          <m:t>≤1</m:t>
        </m:r>
      </m:oMath>
      <w:r w:rsidRPr="00155801">
        <w:rPr>
          <w:rFonts w:cs="Calibri"/>
          <w:bCs/>
        </w:rPr>
        <w:t xml:space="preserve"> with the lower and upper limits attained under independence and perfect dependence, respectively. If </w:t>
      </w:r>
      <m:oMath>
        <m:r>
          <w:rPr>
            <w:rFonts w:ascii="Cambria Math" w:hAnsi="Cambria Math" w:cs="Calibri"/>
          </w:rPr>
          <m:t>u</m:t>
        </m:r>
      </m:oMath>
      <w:r w:rsidRPr="00155801">
        <w:rPr>
          <w:rFonts w:cs="Calibri"/>
          <w:bCs/>
        </w:rPr>
        <w:t xml:space="preserve"> and </w:t>
      </w:r>
      <m:oMath>
        <m:r>
          <w:rPr>
            <w:rFonts w:ascii="Cambria Math" w:hAnsi="Cambria Math" w:cs="Calibri"/>
          </w:rPr>
          <m:t>v</m:t>
        </m:r>
      </m:oMath>
      <w:r w:rsidRPr="00155801">
        <w:rPr>
          <w:rFonts w:cs="Calibri"/>
          <w:bCs/>
        </w:rPr>
        <w:t xml:space="preserve"> are negatively </w:t>
      </w:r>
      <w:r w:rsidRPr="00155801">
        <w:rPr>
          <w:rFonts w:cs="Calibri"/>
          <w:bCs/>
        </w:rPr>
        <w:lastRenderedPageBreak/>
        <w:t xml:space="preserve">dependent then </w:t>
      </w:r>
      <m:oMath>
        <m:r>
          <w:rPr>
            <w:rFonts w:ascii="Cambria Math" w:hAnsi="Cambria Math" w:cs="Calibri"/>
          </w:rPr>
          <m:t>1-1/(</m:t>
        </m:r>
        <w:proofErr w:type="gramStart"/>
        <m:r>
          <w:rPr>
            <w:rFonts w:ascii="Cambria Math" w:hAnsi="Cambria Math" w:cs="Calibri"/>
          </w:rPr>
          <m:t>1-q)≤</m:t>
        </m:r>
        <w:proofErr w:type="gramEnd"/>
        <m:sSub>
          <m:sSubPr>
            <m:ctrlPr>
              <w:rPr>
                <w:rFonts w:ascii="Cambria Math" w:hAnsi="Cambria Math" w:cs="Calibri"/>
                <w:bCs/>
                <w:i/>
              </w:rPr>
            </m:ctrlPr>
          </m:sSubPr>
          <m:e>
            <m:r>
              <w:rPr>
                <w:rFonts w:ascii="Cambria Math" w:hAnsi="Cambria Math" w:cs="Calibri"/>
              </w:rPr>
              <m:t>β</m:t>
            </m:r>
          </m:e>
          <m:sub>
            <m:r>
              <w:rPr>
                <w:rFonts w:ascii="Cambria Math" w:hAnsi="Cambria Math" w:cs="Calibri"/>
              </w:rPr>
              <m:t>uv</m:t>
            </m:r>
          </m:sub>
        </m:sSub>
        <m:r>
          <w:rPr>
            <w:rFonts w:ascii="Cambria Math" w:hAnsi="Cambria Math" w:cs="Calibri"/>
          </w:rPr>
          <m:t>&lt;0</m:t>
        </m:r>
      </m:oMath>
      <w:r w:rsidRPr="00155801">
        <w:rPr>
          <w:rFonts w:cs="Calibri"/>
          <w:bCs/>
        </w:rPr>
        <w:t>. Negative dependence is not to be studied in great detail in this project. Note</w:t>
      </w:r>
      <m:oMath>
        <m:r>
          <w:rPr>
            <w:rFonts w:ascii="Cambria Math" w:hAnsi="Cambria Math" w:cs="Calibri"/>
          </w:rPr>
          <m:t xml:space="preserve"> </m:t>
        </m:r>
        <m:sSub>
          <m:sSubPr>
            <m:ctrlPr>
              <w:rPr>
                <w:rFonts w:ascii="Cambria Math" w:hAnsi="Cambria Math" w:cs="Calibri"/>
                <w:bCs/>
                <w:i/>
              </w:rPr>
            </m:ctrlPr>
          </m:sSubPr>
          <m:e>
            <m:r>
              <w:rPr>
                <w:rFonts w:ascii="Cambria Math" w:hAnsi="Cambria Math" w:cs="Calibri"/>
              </w:rPr>
              <m:t>β</m:t>
            </m:r>
          </m:e>
          <m:sub>
            <m:r>
              <w:rPr>
                <w:rFonts w:ascii="Cambria Math" w:hAnsi="Cambria Math" w:cs="Calibri"/>
              </w:rPr>
              <m:t>uv</m:t>
            </m:r>
          </m:sub>
        </m:sSub>
        <m:r>
          <w:rPr>
            <w:rFonts w:ascii="Cambria Math" w:hAnsi="Cambria Math" w:cs="Calibri"/>
          </w:rPr>
          <m:t>≠</m:t>
        </m:r>
        <m:sSub>
          <m:sSubPr>
            <m:ctrlPr>
              <w:rPr>
                <w:rFonts w:ascii="Cambria Math" w:hAnsi="Cambria Math" w:cs="Calibri"/>
                <w:bCs/>
                <w:i/>
              </w:rPr>
            </m:ctrlPr>
          </m:sSubPr>
          <m:e>
            <m:r>
              <w:rPr>
                <w:rFonts w:ascii="Cambria Math" w:hAnsi="Cambria Math" w:cs="Calibri"/>
              </w:rPr>
              <m:t>β</m:t>
            </m:r>
          </m:e>
          <m:sub>
            <m:r>
              <w:rPr>
                <w:rFonts w:ascii="Cambria Math" w:hAnsi="Cambria Math" w:cs="Calibri"/>
              </w:rPr>
              <m:t>vu</m:t>
            </m:r>
          </m:sub>
        </m:sSub>
      </m:oMath>
      <w:r w:rsidRPr="00155801">
        <w:rPr>
          <w:rFonts w:cs="Calibri"/>
          <w:bCs/>
        </w:rPr>
        <w:t>.</w:t>
      </w:r>
    </w:p>
    <w:p w14:paraId="7C41B210" w14:textId="77777777" w:rsidR="0067725C" w:rsidRPr="00155801" w:rsidRDefault="0067725C" w:rsidP="0067725C">
      <w:pPr>
        <w:rPr>
          <w:rFonts w:cs="Calibri"/>
          <w:bCs/>
        </w:rPr>
      </w:pPr>
      <w:r w:rsidRPr="00155801">
        <w:rPr>
          <w:rFonts w:cs="Calibri"/>
          <w:bCs/>
        </w:rPr>
        <w:t xml:space="preserve">Furthermore we may define quantities such as </w:t>
      </w:r>
      <w:r w:rsidRPr="00155801">
        <w:rPr>
          <w:rFonts w:cs="Calibri"/>
          <w:bCs/>
          <w:position w:val="-14"/>
        </w:rPr>
        <w:object w:dxaOrig="2000" w:dyaOrig="400" w14:anchorId="513F9682">
          <v:shape id="_x0000_i1027" type="#_x0000_t75" style="width:100.5pt;height:20pt" o:ole="">
            <v:imagedata r:id="rId13" o:title=""/>
          </v:shape>
          <o:OLEObject Type="Embed" ProgID="Equation.DSMT4" ShapeID="_x0000_i1027" DrawAspect="Content" ObjectID="_1348848092" r:id="rId14"/>
        </w:object>
      </w:r>
      <w:r w:rsidRPr="00155801">
        <w:rPr>
          <w:rFonts w:cs="Calibri"/>
          <w:bCs/>
        </w:rPr>
        <w:t xml:space="preserve">measuring the impact of a </w:t>
      </w:r>
      <w:proofErr w:type="gramStart"/>
      <w:r w:rsidRPr="00155801">
        <w:rPr>
          <w:rFonts w:cs="Calibri"/>
          <w:bCs/>
        </w:rPr>
        <w:t>non distressed</w:t>
      </w:r>
      <w:proofErr w:type="gramEnd"/>
      <w:r w:rsidRPr="00155801">
        <w:rPr>
          <w:rFonts w:cs="Calibri"/>
          <w:bCs/>
        </w:rPr>
        <w:t xml:space="preserve"> state in </w:t>
      </w:r>
      <w:r w:rsidRPr="00155801">
        <w:rPr>
          <w:rFonts w:cs="Calibri"/>
          <w:bCs/>
          <w:position w:val="-6"/>
        </w:rPr>
        <w:object w:dxaOrig="180" w:dyaOrig="220" w14:anchorId="0F7DCEA6">
          <v:shape id="_x0000_i1028" type="#_x0000_t75" style="width:9pt;height:11pt" o:ole="">
            <v:imagedata r:id="rId15" o:title=""/>
          </v:shape>
          <o:OLEObject Type="Embed" ProgID="Equation.DSMT4" ShapeID="_x0000_i1028" DrawAspect="Content" ObjectID="_1348848093" r:id="rId16"/>
        </w:object>
      </w:r>
      <w:r w:rsidRPr="00155801">
        <w:rPr>
          <w:rFonts w:cs="Calibri"/>
          <w:bCs/>
        </w:rPr>
        <w:t xml:space="preserve">. For brevity we do not dwell on these constructs in this </w:t>
      </w:r>
      <w:proofErr w:type="spellStart"/>
      <w:r w:rsidRPr="00155801">
        <w:rPr>
          <w:rFonts w:cs="Calibri"/>
          <w:bCs/>
        </w:rPr>
        <w:t>writeup</w:t>
      </w:r>
      <w:proofErr w:type="spellEnd"/>
      <w:r w:rsidRPr="00155801">
        <w:rPr>
          <w:rFonts w:cs="Calibri"/>
          <w:bCs/>
        </w:rPr>
        <w:t xml:space="preserve"> although the ramifications and potential uses of these constructs will be investigated in the research.</w:t>
      </w:r>
    </w:p>
    <w:p w14:paraId="7F590945" w14:textId="77777777" w:rsidR="00E968A4" w:rsidRPr="00155801" w:rsidRDefault="00E968A4" w:rsidP="00E968A4">
      <w:pPr>
        <w:spacing w:before="100" w:beforeAutospacing="1" w:after="198"/>
        <w:rPr>
          <w:rFonts w:eastAsia="SimSun" w:cs="Calibri"/>
          <w:color w:val="000000"/>
          <w:lang w:eastAsia="zh-CN"/>
        </w:rPr>
      </w:pPr>
      <w:r w:rsidRPr="00155801">
        <w:rPr>
          <w:rFonts w:eastAsia="SimSun" w:cs="Calibri"/>
          <w:i/>
          <w:iCs/>
          <w:color w:val="000000"/>
          <w:lang w:eastAsia="zh-CN"/>
        </w:rPr>
        <w:t>Contagious stress effects for financial variables and the contagion matrix</w:t>
      </w:r>
    </w:p>
    <w:p w14:paraId="15C586D8" w14:textId="2F1A7F9B" w:rsidR="00BA0FF4" w:rsidRPr="00155801" w:rsidRDefault="00995560" w:rsidP="00BA0FF4">
      <w:pPr>
        <w:rPr>
          <w:rFonts w:cs="Calibri"/>
          <w:bCs/>
        </w:rPr>
      </w:pPr>
      <w:r>
        <w:rPr>
          <w:rFonts w:cs="Calibri"/>
          <w:bCs/>
        </w:rPr>
        <w:t xml:space="preserve">Capital requirements are set with respect to </w:t>
      </w:r>
      <w:r w:rsidR="00BA0FF4" w:rsidRPr="00155801">
        <w:rPr>
          <w:rFonts w:cs="Calibri"/>
          <w:bCs/>
        </w:rPr>
        <w:t>actual variables on actual scales</w:t>
      </w:r>
      <w:r>
        <w:rPr>
          <w:rFonts w:cs="Calibri"/>
          <w:bCs/>
        </w:rPr>
        <w:t xml:space="preserve"> rather than on percentiles</w:t>
      </w:r>
      <w:r w:rsidR="00BA0FF4" w:rsidRPr="00155801">
        <w:rPr>
          <w:rFonts w:cs="Calibri"/>
          <w:bCs/>
        </w:rPr>
        <w:t xml:space="preserve">.  Suppose </w:t>
      </w:r>
      <m:oMath>
        <m:sSub>
          <m:sSubPr>
            <m:ctrlPr>
              <w:rPr>
                <w:rFonts w:ascii="Cambria Math" w:hAnsi="Cambria Math" w:cs="Calibri"/>
                <w:bCs/>
                <w:i/>
              </w:rPr>
            </m:ctrlPr>
          </m:sSubPr>
          <m:e>
            <m:r>
              <w:rPr>
                <w:rFonts w:ascii="Cambria Math" w:hAnsi="Cambria Math" w:cs="Calibri"/>
              </w:rPr>
              <m:t>F</m:t>
            </m:r>
          </m:e>
          <m:sub>
            <m:r>
              <w:rPr>
                <w:rFonts w:ascii="Cambria Math" w:hAnsi="Cambria Math" w:cs="Calibri"/>
              </w:rPr>
              <m:t>x</m:t>
            </m:r>
          </m:sub>
        </m:sSub>
      </m:oMath>
      <w:r w:rsidR="00BA0FF4" w:rsidRPr="00155801">
        <w:rPr>
          <w:rFonts w:cs="Calibri"/>
          <w:bCs/>
        </w:rPr>
        <w:t xml:space="preserve"> and </w:t>
      </w:r>
      <m:oMath>
        <m:sSub>
          <m:sSubPr>
            <m:ctrlPr>
              <w:rPr>
                <w:rFonts w:ascii="Cambria Math" w:hAnsi="Cambria Math" w:cs="Calibri"/>
                <w:bCs/>
                <w:i/>
              </w:rPr>
            </m:ctrlPr>
          </m:sSubPr>
          <m:e>
            <m:r>
              <w:rPr>
                <w:rFonts w:ascii="Cambria Math" w:hAnsi="Cambria Math" w:cs="Calibri"/>
              </w:rPr>
              <m:t>F</m:t>
            </m:r>
          </m:e>
          <m:sub>
            <m:r>
              <w:rPr>
                <w:rFonts w:ascii="Cambria Math" w:hAnsi="Cambria Math" w:cs="Calibri"/>
              </w:rPr>
              <m:t>y</m:t>
            </m:r>
          </m:sub>
        </m:sSub>
      </m:oMath>
      <w:r w:rsidR="00BA0FF4" w:rsidRPr="00155801">
        <w:rPr>
          <w:rFonts w:cs="Calibri"/>
          <w:bCs/>
        </w:rPr>
        <w:t xml:space="preserve"> are the marginal distributions of </w:t>
      </w:r>
      <m:oMath>
        <m:r>
          <w:rPr>
            <w:rFonts w:ascii="Cambria Math" w:hAnsi="Cambria Math" w:cs="Calibri"/>
          </w:rPr>
          <m:t>x</m:t>
        </m:r>
      </m:oMath>
      <w:r w:rsidR="00BA0FF4" w:rsidRPr="00155801">
        <w:rPr>
          <w:rFonts w:cs="Calibri"/>
          <w:bCs/>
        </w:rPr>
        <w:t xml:space="preserve"> and </w:t>
      </w:r>
      <m:oMath>
        <m:r>
          <w:rPr>
            <w:rFonts w:ascii="Cambria Math" w:hAnsi="Cambria Math" w:cs="Calibri"/>
          </w:rPr>
          <m:t>y</m:t>
        </m:r>
      </m:oMath>
      <w:r w:rsidR="00BA0FF4" w:rsidRPr="00155801">
        <w:rPr>
          <w:rFonts w:cs="Calibri"/>
          <w:bCs/>
        </w:rPr>
        <w:t xml:space="preserve"> with </w:t>
      </w:r>
      <m:oMath>
        <m:r>
          <w:rPr>
            <w:rFonts w:ascii="Cambria Math" w:hAnsi="Cambria Math" w:cs="Calibri"/>
          </w:rPr>
          <m:t>x=</m:t>
        </m:r>
        <m:sSubSup>
          <m:sSubSupPr>
            <m:ctrlPr>
              <w:rPr>
                <w:rFonts w:ascii="Cambria Math" w:hAnsi="Cambria Math" w:cs="Calibri"/>
                <w:bCs/>
                <w:i/>
              </w:rPr>
            </m:ctrlPr>
          </m:sSubSupPr>
          <m:e>
            <m:r>
              <w:rPr>
                <w:rFonts w:ascii="Cambria Math" w:hAnsi="Cambria Math" w:cs="Calibri"/>
              </w:rPr>
              <m:t>F</m:t>
            </m:r>
          </m:e>
          <m:sub>
            <m:r>
              <w:rPr>
                <w:rFonts w:ascii="Cambria Math" w:hAnsi="Cambria Math" w:cs="Calibri"/>
              </w:rPr>
              <m:t>x</m:t>
            </m:r>
          </m:sub>
          <m:sup>
            <m:r>
              <w:rPr>
                <w:rFonts w:ascii="Cambria Math" w:hAnsi="Cambria Math" w:cs="Calibri"/>
              </w:rPr>
              <m:t>-</m:t>
            </m:r>
          </m:sup>
        </m:sSubSup>
        <m:r>
          <w:rPr>
            <w:rFonts w:ascii="Cambria Math" w:hAnsi="Cambria Math" w:cs="Calibri"/>
          </w:rPr>
          <m:t>(u)</m:t>
        </m:r>
      </m:oMath>
      <w:r w:rsidR="00BA0FF4" w:rsidRPr="00155801">
        <w:rPr>
          <w:rFonts w:cs="Calibri"/>
          <w:bCs/>
        </w:rPr>
        <w:t xml:space="preserve"> and </w:t>
      </w:r>
      <m:oMath>
        <m:r>
          <w:rPr>
            <w:rFonts w:ascii="Cambria Math" w:hAnsi="Cambria Math" w:cs="Calibri"/>
          </w:rPr>
          <m:t>y=</m:t>
        </m:r>
        <m:sSubSup>
          <m:sSubSupPr>
            <m:ctrlPr>
              <w:rPr>
                <w:rFonts w:ascii="Cambria Math" w:hAnsi="Cambria Math" w:cs="Calibri"/>
                <w:bCs/>
                <w:i/>
              </w:rPr>
            </m:ctrlPr>
          </m:sSubSupPr>
          <m:e>
            <m:r>
              <w:rPr>
                <w:rFonts w:ascii="Cambria Math" w:hAnsi="Cambria Math" w:cs="Calibri"/>
              </w:rPr>
              <m:t>F</m:t>
            </m:r>
          </m:e>
          <m:sub>
            <m:r>
              <w:rPr>
                <w:rFonts w:ascii="Cambria Math" w:hAnsi="Cambria Math" w:cs="Calibri"/>
              </w:rPr>
              <m:t>y</m:t>
            </m:r>
          </m:sub>
          <m:sup>
            <m:r>
              <w:rPr>
                <w:rFonts w:ascii="Cambria Math" w:hAnsi="Cambria Math" w:cs="Calibri"/>
              </w:rPr>
              <m:t>-</m:t>
            </m:r>
          </m:sup>
        </m:sSubSup>
        <m:r>
          <w:rPr>
            <w:rFonts w:ascii="Cambria Math" w:hAnsi="Cambria Math" w:cs="Calibri"/>
          </w:rPr>
          <m:t>(v)</m:t>
        </m:r>
      </m:oMath>
      <w:r w:rsidR="00BA0FF4" w:rsidRPr="00155801">
        <w:rPr>
          <w:rFonts w:cs="Calibri"/>
          <w:bCs/>
        </w:rPr>
        <w:t xml:space="preserve">. Then the contagion effect of </w:t>
      </w:r>
      <m:oMath>
        <m:r>
          <w:rPr>
            <w:rFonts w:ascii="Cambria Math" w:hAnsi="Cambria Math" w:cs="Calibri"/>
          </w:rPr>
          <m:t>y</m:t>
        </m:r>
      </m:oMath>
      <w:r w:rsidR="00BA0FF4" w:rsidRPr="00155801">
        <w:rPr>
          <w:rFonts w:cs="Calibri"/>
          <w:bCs/>
        </w:rPr>
        <w:t xml:space="preserve"> on </w:t>
      </w:r>
      <w:r w:rsidR="00BA0FF4" w:rsidRPr="00155801">
        <w:rPr>
          <w:rFonts w:ascii="Cambria Math" w:hAnsi="Cambria Math" w:cs="Cambria Math"/>
          <w:bCs/>
        </w:rPr>
        <w:t>𝑥</w:t>
      </w:r>
      <w:r w:rsidR="00BA0FF4" w:rsidRPr="00155801">
        <w:rPr>
          <w:rFonts w:cs="Calibri"/>
          <w:bCs/>
        </w:rPr>
        <w:t xml:space="preserve"> is defined as the change in </w:t>
      </w:r>
      <m:oMath>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x</m:t>
            </m:r>
          </m:e>
        </m:d>
      </m:oMath>
      <w:r w:rsidR="00BA0FF4" w:rsidRPr="00155801">
        <w:rPr>
          <w:rFonts w:cs="Calibri"/>
          <w:bCs/>
        </w:rPr>
        <w:t xml:space="preserve"> when </w:t>
      </w:r>
      <m:oMath>
        <m:r>
          <w:rPr>
            <w:rFonts w:ascii="Cambria Math" w:hAnsi="Cambria Math" w:cs="Calibri"/>
          </w:rPr>
          <m:t>y</m:t>
        </m:r>
      </m:oMath>
      <w:r w:rsidR="00BA0FF4" w:rsidRPr="00155801">
        <w:rPr>
          <w:rFonts w:cs="Calibri"/>
          <w:bCs/>
        </w:rPr>
        <w:t xml:space="preserve"> becomes </w:t>
      </w:r>
      <m:oMath>
        <m:r>
          <w:rPr>
            <w:rFonts w:ascii="Cambria Math" w:hAnsi="Cambria Math" w:cs="Calibri"/>
          </w:rPr>
          <m:t>q</m:t>
        </m:r>
      </m:oMath>
      <w:r w:rsidR="00BA0FF4" w:rsidRPr="00155801">
        <w:rPr>
          <w:rFonts w:cs="Calibri"/>
          <w:bCs/>
        </w:rPr>
        <w:t>-distressed:</w:t>
      </w:r>
    </w:p>
    <w:p w14:paraId="55D2B9CD" w14:textId="77777777" w:rsidR="00BA0FF4" w:rsidRPr="00155801" w:rsidRDefault="00773B01" w:rsidP="00BA0FF4">
      <w:pPr>
        <w:jc w:val="center"/>
        <w:rPr>
          <w:rFonts w:cs="Calibri"/>
          <w:bCs/>
        </w:rPr>
      </w:pPr>
      <m:oMathPara>
        <m:oMath>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r>
            <m:rPr>
              <m:sty m:val="p"/>
            </m:rPr>
            <w:rPr>
              <w:rFonts w:ascii="Cambria Math" w:hAnsi="Cambria Math" w:cs="Calibri"/>
            </w:rPr>
            <m:t>(</m:t>
          </m:r>
          <m:r>
            <w:rPr>
              <w:rFonts w:ascii="Cambria Math" w:hAnsi="Cambria Math" w:cs="Calibri"/>
            </w:rPr>
            <m:t>x,y</m:t>
          </m:r>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r>
            <w:rPr>
              <w:rFonts w:ascii="Cambria Math" w:hAnsi="Cambria Math" w:cs="Calibri"/>
            </w:rPr>
            <m:t>{x|y&gt;</m:t>
          </m:r>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r>
            <w:rPr>
              <w:rFonts w:ascii="Cambria Math" w:hAnsi="Cambria Math" w:cs="Calibri"/>
            </w:rPr>
            <m:t>(y)</m:t>
          </m:r>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r>
            <w:rPr>
              <w:rFonts w:ascii="Cambria Math" w:hAnsi="Cambria Math" w:cs="Calibri"/>
            </w:rPr>
            <m:t>(x)</m:t>
          </m:r>
        </m:oMath>
      </m:oMathPara>
    </w:p>
    <w:p w14:paraId="102EC332" w14:textId="77777777" w:rsidR="00BA0FF4" w:rsidRPr="00155801" w:rsidRDefault="00773B01" w:rsidP="00BA0FF4">
      <w:pPr>
        <w:jc w:val="center"/>
        <w:rPr>
          <w:rFonts w:cs="Calibri"/>
          <w:bCs/>
        </w:rPr>
      </w:pPr>
      <m:oMathPara>
        <m:oMath>
          <m:sSubSup>
            <m:sSubSupPr>
              <m:ctrlPr>
                <w:rPr>
                  <w:rFonts w:ascii="Cambria Math" w:hAnsi="Cambria Math" w:cs="Calibri"/>
                  <w:bCs/>
                  <w:i/>
                </w:rPr>
              </m:ctrlPr>
            </m:sSubSupPr>
            <m:e>
              <m:r>
                <w:rPr>
                  <w:rFonts w:ascii="Cambria Math" w:hAnsi="Cambria Math" w:cs="Calibri"/>
                </w:rPr>
                <m:t xml:space="preserve"> =F</m:t>
              </m:r>
            </m:e>
            <m:sub>
              <m:r>
                <w:rPr>
                  <w:rFonts w:ascii="Cambria Math" w:hAnsi="Cambria Math" w:cs="Calibri"/>
                </w:rPr>
                <m:t>x</m:t>
              </m:r>
            </m:sub>
            <m:sup>
              <m:r>
                <w:rPr>
                  <w:rFonts w:ascii="Cambria Math" w:hAnsi="Cambria Math" w:cs="Calibri"/>
                </w:rPr>
                <m:t>-</m:t>
              </m:r>
            </m:sup>
          </m:sSubSup>
          <m:d>
            <m:dPr>
              <m:begChr m:val="{"/>
              <m:endChr m:val="}"/>
              <m:ctrlPr>
                <w:rPr>
                  <w:rFonts w:ascii="Cambria Math" w:hAnsi="Cambria Math" w:cs="Calibri"/>
                  <w:bCs/>
                  <w:i/>
                </w:rPr>
              </m:ctrlPr>
            </m:dPr>
            <m:e>
              <m:r>
                <w:rPr>
                  <w:rFonts w:ascii="Cambria Math" w:hAnsi="Cambria Math" w:cs="Calibri"/>
                </w:rPr>
                <m:t>q+</m:t>
              </m:r>
              <m:sSub>
                <m:sSubPr>
                  <m:ctrlPr>
                    <w:rPr>
                      <w:rFonts w:ascii="Cambria Math" w:hAnsi="Cambria Math" w:cs="Calibri"/>
                      <w:bCs/>
                      <w:i/>
                    </w:rPr>
                  </m:ctrlPr>
                </m:sSubPr>
                <m:e>
                  <m:r>
                    <w:rPr>
                      <w:rFonts w:ascii="Cambria Math" w:hAnsi="Cambria Math" w:cs="Calibri"/>
                    </w:rPr>
                    <m:t>β</m:t>
                  </m:r>
                </m:e>
                <m:sub>
                  <m:r>
                    <w:rPr>
                      <w:rFonts w:ascii="Cambria Math" w:hAnsi="Cambria Math" w:cs="Calibri"/>
                    </w:rPr>
                    <m:t>uv</m:t>
                  </m:r>
                </m:sub>
              </m:sSub>
              <m:r>
                <w:rPr>
                  <w:rFonts w:ascii="Cambria Math" w:hAnsi="Cambria Math" w:cs="Calibri"/>
                </w:rPr>
                <m:t>q</m:t>
              </m:r>
              <m:d>
                <m:dPr>
                  <m:ctrlPr>
                    <w:rPr>
                      <w:rFonts w:ascii="Cambria Math" w:hAnsi="Cambria Math" w:cs="Calibri"/>
                      <w:bCs/>
                      <w:i/>
                    </w:rPr>
                  </m:ctrlPr>
                </m:dPr>
                <m:e>
                  <m:r>
                    <w:rPr>
                      <w:rFonts w:ascii="Cambria Math" w:hAnsi="Cambria Math" w:cs="Calibri"/>
                    </w:rPr>
                    <m:t>1-q</m:t>
                  </m:r>
                </m:e>
              </m:d>
            </m:e>
          </m:d>
          <m:r>
            <w:rPr>
              <w:rFonts w:ascii="Cambria Math" w:hAnsi="Cambria Math" w:cs="Calibri"/>
            </w:rPr>
            <m:t>-</m:t>
          </m:r>
          <m:sSubSup>
            <m:sSubSupPr>
              <m:ctrlPr>
                <w:rPr>
                  <w:rFonts w:ascii="Cambria Math" w:hAnsi="Cambria Math" w:cs="Calibri"/>
                  <w:bCs/>
                  <w:i/>
                </w:rPr>
              </m:ctrlPr>
            </m:sSubSupPr>
            <m:e>
              <m:r>
                <w:rPr>
                  <w:rFonts w:ascii="Cambria Math" w:hAnsi="Cambria Math" w:cs="Calibri"/>
                </w:rPr>
                <m:t>F</m:t>
              </m:r>
            </m:e>
            <m:sub>
              <m:r>
                <w:rPr>
                  <w:rFonts w:ascii="Cambria Math" w:hAnsi="Cambria Math" w:cs="Calibri"/>
                </w:rPr>
                <m:t>x</m:t>
              </m:r>
            </m:sub>
            <m:sup>
              <m:r>
                <w:rPr>
                  <w:rFonts w:ascii="Cambria Math" w:hAnsi="Cambria Math" w:cs="Calibri"/>
                </w:rPr>
                <m:t>-</m:t>
              </m:r>
            </m:sup>
          </m:sSubSup>
          <m:d>
            <m:dPr>
              <m:ctrlPr>
                <w:rPr>
                  <w:rFonts w:ascii="Cambria Math" w:hAnsi="Cambria Math" w:cs="Calibri"/>
                  <w:bCs/>
                  <w:i/>
                </w:rPr>
              </m:ctrlPr>
            </m:dPr>
            <m:e>
              <m:r>
                <w:rPr>
                  <w:rFonts w:ascii="Cambria Math" w:hAnsi="Cambria Math" w:cs="Calibri"/>
                </w:rPr>
                <m:t>q</m:t>
              </m:r>
            </m:e>
          </m:d>
          <m:r>
            <w:rPr>
              <w:rFonts w:ascii="Cambria Math" w:hAnsi="Cambria Math" w:cs="Calibri"/>
            </w:rPr>
            <m:t>≈</m:t>
          </m:r>
          <m:f>
            <m:fPr>
              <m:ctrlPr>
                <w:rPr>
                  <w:rFonts w:ascii="Cambria Math" w:hAnsi="Cambria Math" w:cs="Calibri"/>
                  <w:bCs/>
                  <w:i/>
                </w:rPr>
              </m:ctrlPr>
            </m:fPr>
            <m:num>
              <m:r>
                <w:rPr>
                  <w:rFonts w:ascii="Cambria Math" w:hAnsi="Cambria Math" w:cs="Calibri"/>
                </w:rPr>
                <m:t>q</m:t>
              </m:r>
              <m:sSub>
                <m:sSubPr>
                  <m:ctrlPr>
                    <w:rPr>
                      <w:rFonts w:ascii="Cambria Math" w:hAnsi="Cambria Math" w:cs="Calibri"/>
                      <w:bCs/>
                      <w:i/>
                    </w:rPr>
                  </m:ctrlPr>
                </m:sSubPr>
                <m:e>
                  <m:r>
                    <w:rPr>
                      <w:rFonts w:ascii="Cambria Math" w:hAnsi="Cambria Math" w:cs="Calibri"/>
                    </w:rPr>
                    <m:t>β</m:t>
                  </m:r>
                </m:e>
                <m:sub>
                  <m:r>
                    <w:rPr>
                      <w:rFonts w:ascii="Cambria Math" w:hAnsi="Cambria Math" w:cs="Calibri"/>
                    </w:rPr>
                    <m:t>uv</m:t>
                  </m:r>
                </m:sub>
              </m:sSub>
            </m:num>
            <m:den>
              <m:r>
                <w:rPr>
                  <w:rFonts w:ascii="Cambria Math" w:hAnsi="Cambria Math" w:cs="Calibri"/>
                </w:rPr>
                <m:t>δ</m:t>
              </m:r>
            </m:den>
          </m:f>
          <m:r>
            <w:rPr>
              <w:rFonts w:ascii="Cambria Math" w:hAnsi="Cambria Math" w:cs="Calibri"/>
            </w:rPr>
            <m:t>=</m:t>
          </m:r>
          <m:f>
            <m:fPr>
              <m:ctrlPr>
                <w:rPr>
                  <w:rFonts w:ascii="Cambria Math" w:hAnsi="Cambria Math" w:cs="Calibri"/>
                  <w:bCs/>
                  <w:i/>
                </w:rPr>
              </m:ctrlPr>
            </m:fPr>
            <m:num>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u,v</m:t>
                  </m:r>
                </m:e>
              </m:d>
            </m:num>
            <m:den>
              <m:sSup>
                <m:sSupPr>
                  <m:ctrlPr>
                    <w:rPr>
                      <w:rFonts w:ascii="Cambria Math" w:hAnsi="Cambria Math" w:cs="Calibri"/>
                      <w:bCs/>
                      <w:i/>
                    </w:rPr>
                  </m:ctrlPr>
                </m:sSupPr>
                <m:e>
                  <m:r>
                    <w:rPr>
                      <w:rFonts w:ascii="Cambria Math" w:hAnsi="Cambria Math" w:cs="Calibri"/>
                    </w:rPr>
                    <m:t>q</m:t>
                  </m:r>
                </m:e>
                <m:sup>
                  <m:r>
                    <w:rPr>
                      <w:rFonts w:ascii="Cambria Math" w:hAnsi="Cambria Math" w:cs="Calibri"/>
                    </w:rPr>
                    <m:t>'</m:t>
                  </m:r>
                </m:sup>
              </m:sSup>
            </m:den>
          </m:f>
          <m:r>
            <w:rPr>
              <w:rFonts w:ascii="Cambria Math" w:hAnsi="Cambria Math" w:cs="Calibri"/>
            </w:rPr>
            <m:t>,</m:t>
          </m:r>
        </m:oMath>
      </m:oMathPara>
    </w:p>
    <w:p w14:paraId="6D0300D8" w14:textId="77777777" w:rsidR="00BA0FF4" w:rsidRPr="00155801" w:rsidRDefault="00BA0FF4" w:rsidP="00BA0FF4">
      <w:pPr>
        <w:rPr>
          <w:rFonts w:cs="Calibri"/>
          <w:bCs/>
        </w:rPr>
      </w:pPr>
      <w:proofErr w:type="gramStart"/>
      <w:r w:rsidRPr="00155801">
        <w:rPr>
          <w:rFonts w:cs="Calibri"/>
          <w:bCs/>
        </w:rPr>
        <w:t>where</w:t>
      </w:r>
      <w:proofErr w:type="gramEnd"/>
      <w:r w:rsidRPr="00155801">
        <w:rPr>
          <w:rFonts w:cs="Calibri"/>
          <w:bCs/>
        </w:rPr>
        <w:t xml:space="preserve"> </w:t>
      </w:r>
      <m:oMath>
        <m:r>
          <w:rPr>
            <w:rFonts w:ascii="Cambria Math" w:hAnsi="Cambria Math" w:cs="Calibri"/>
          </w:rPr>
          <m:t>'</m:t>
        </m:r>
      </m:oMath>
      <w:r w:rsidRPr="00155801">
        <w:rPr>
          <w:rFonts w:cs="Calibri"/>
          <w:bCs/>
        </w:rPr>
        <w:t xml:space="preserve"> denotes differentiation and </w:t>
      </w:r>
      <m:oMath>
        <m:r>
          <w:rPr>
            <w:rFonts w:ascii="Cambria Math" w:hAnsi="Cambria Math" w:cs="Calibri"/>
          </w:rPr>
          <m:t xml:space="preserve">δ </m:t>
        </m:r>
      </m:oMath>
      <w:r w:rsidRPr="00155801">
        <w:rPr>
          <w:rFonts w:cs="Calibri"/>
          <w:bCs/>
        </w:rPr>
        <w:t xml:space="preserve">is the hazard of </w:t>
      </w:r>
      <m:oMath>
        <m:r>
          <w:rPr>
            <w:rFonts w:ascii="Cambria Math" w:hAnsi="Cambria Math" w:cs="Calibri"/>
          </w:rPr>
          <m:t>x</m:t>
        </m:r>
      </m:oMath>
      <w:r w:rsidRPr="00155801">
        <w:rPr>
          <w:rFonts w:cs="Calibri"/>
          <w:bCs/>
        </w:rPr>
        <w:t xml:space="preserve"> at </w:t>
      </w:r>
      <m:oMath>
        <m:r>
          <w:rPr>
            <w:rFonts w:ascii="Cambria Math" w:hAnsi="Cambria Math" w:cs="Calibri"/>
          </w:rPr>
          <m:t>x=</m:t>
        </m:r>
        <m:sSub>
          <m:sSubPr>
            <m:ctrlPr>
              <w:rPr>
                <w:rFonts w:ascii="Cambria Math" w:hAnsi="Cambria Math" w:cs="Calibri"/>
              </w:rPr>
            </m:ctrlPr>
          </m:sSubPr>
          <m:e>
            <m:r>
              <m:rPr>
                <m:sty m:val="p"/>
              </m:rPr>
              <w:rPr>
                <w:rFonts w:ascii="Cambria Math" w:hAnsi="Cambria Math" w:cs="Calibri"/>
              </w:rPr>
              <m:t>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x</m:t>
            </m:r>
          </m:e>
        </m:d>
        <m:r>
          <w:rPr>
            <w:rFonts w:ascii="Cambria Math" w:hAnsi="Cambria Math" w:cs="Calibri"/>
          </w:rPr>
          <m:t xml:space="preserve">. </m:t>
        </m:r>
      </m:oMath>
      <w:r w:rsidRPr="00155801">
        <w:rPr>
          <w:rFonts w:cs="Calibri"/>
          <w:bCs/>
        </w:rPr>
        <w:t xml:space="preserve"> If </w:t>
      </w:r>
      <m:oMath>
        <m:sSub>
          <m:sSubPr>
            <m:ctrlPr>
              <w:rPr>
                <w:rFonts w:ascii="Cambria Math" w:hAnsi="Cambria Math" w:cs="Calibri"/>
                <w:bCs/>
                <w:i/>
              </w:rPr>
            </m:ctrlPr>
          </m:sSubPr>
          <m:e>
            <m:r>
              <w:rPr>
                <w:rFonts w:ascii="Cambria Math" w:hAnsi="Cambria Math" w:cs="Calibri"/>
              </w:rPr>
              <m:t>F</m:t>
            </m:r>
          </m:e>
          <m:sub>
            <m:r>
              <w:rPr>
                <w:rFonts w:ascii="Cambria Math" w:hAnsi="Cambria Math" w:cs="Calibri"/>
              </w:rPr>
              <m:t>x</m:t>
            </m:r>
          </m:sub>
        </m:sSub>
      </m:oMath>
      <w:r w:rsidRPr="00155801">
        <w:rPr>
          <w:rFonts w:cs="Calibri"/>
          <w:bCs/>
        </w:rPr>
        <w:t xml:space="preserve"> is linear then the approximation is exact.  Hence it is appropriate to scale </w:t>
      </w:r>
      <m:oMath>
        <m:r>
          <w:rPr>
            <w:rFonts w:ascii="Cambria Math" w:hAnsi="Cambria Math" w:cs="Calibri"/>
          </w:rPr>
          <m:t>x</m:t>
        </m:r>
      </m:oMath>
      <w:r w:rsidRPr="00155801">
        <w:rPr>
          <w:rFonts w:cs="Calibri"/>
          <w:bCs/>
        </w:rPr>
        <w:t xml:space="preserve"> such that</w:t>
      </w:r>
      <m:oMath>
        <m:sSubSup>
          <m:sSubSupPr>
            <m:ctrlPr>
              <w:rPr>
                <w:rFonts w:ascii="Cambria Math" w:hAnsi="Cambria Math" w:cs="Calibri"/>
                <w:bCs/>
                <w:i/>
              </w:rPr>
            </m:ctrlPr>
          </m:sSubSupPr>
          <m:e>
            <m:r>
              <w:rPr>
                <w:rFonts w:ascii="Cambria Math" w:hAnsi="Cambria Math" w:cs="Calibri"/>
              </w:rPr>
              <m:t xml:space="preserve"> F</m:t>
            </m:r>
          </m:e>
          <m:sub>
            <m:r>
              <w:rPr>
                <w:rFonts w:ascii="Cambria Math" w:hAnsi="Cambria Math" w:cs="Calibri"/>
              </w:rPr>
              <m:t>x</m:t>
            </m:r>
          </m:sub>
          <m:sup>
            <m:r>
              <w:rPr>
                <w:rFonts w:ascii="Cambria Math" w:hAnsi="Cambria Math" w:cs="Calibri"/>
              </w:rPr>
              <m:t>-</m:t>
            </m:r>
          </m:sup>
        </m:sSubSup>
        <m:r>
          <w:rPr>
            <w:rFonts w:ascii="Cambria Math" w:hAnsi="Cambria Math" w:cs="Calibri"/>
          </w:rPr>
          <m:t xml:space="preserve"> </m:t>
        </m:r>
      </m:oMath>
      <w:r w:rsidRPr="00155801">
        <w:rPr>
          <w:rFonts w:cs="Calibri"/>
          <w:bCs/>
        </w:rPr>
        <w:t>is linear in the tail.  Rescaling has no effect on the copulas connecting variables.</w:t>
      </w:r>
    </w:p>
    <w:p w14:paraId="27445AB4" w14:textId="77777777" w:rsidR="00BA0FF4" w:rsidRPr="00155801" w:rsidRDefault="00BA0FF4" w:rsidP="00BA0FF4">
      <w:pPr>
        <w:rPr>
          <w:rFonts w:cs="Calibri"/>
          <w:bCs/>
        </w:rPr>
      </w:pPr>
      <w:r w:rsidRPr="00155801">
        <w:rPr>
          <w:rFonts w:cs="Calibri"/>
          <w:bCs/>
        </w:rPr>
        <w:t xml:space="preserve">If </w:t>
      </w:r>
      <m:oMath>
        <m:r>
          <w:rPr>
            <w:rFonts w:ascii="Cambria Math" w:hAnsi="Cambria Math" w:cs="Calibri"/>
          </w:rPr>
          <m:t>x</m:t>
        </m:r>
      </m:oMath>
      <w:r w:rsidRPr="00155801">
        <w:rPr>
          <w:rFonts w:cs="Calibri"/>
          <w:bCs/>
        </w:rPr>
        <w:t xml:space="preserve"> is a vector then </w:t>
      </w:r>
      <m:oMath>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r>
          <w:rPr>
            <w:rFonts w:ascii="Cambria Math" w:hAnsi="Cambria Math" w:cs="Calibri"/>
          </w:rPr>
          <m:t>(x)</m:t>
        </m:r>
      </m:oMath>
      <w:r w:rsidRPr="00155801">
        <w:rPr>
          <w:rFonts w:cs="Calibri"/>
          <w:bCs/>
        </w:rPr>
        <w:t xml:space="preserve"> is the (non-symmetric) matrix with entries </w:t>
      </w:r>
      <m:oMath>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r>
          <w:rPr>
            <w:rFonts w:ascii="Cambria Math" w:hAnsi="Cambria Math" w:cs="Calibri"/>
          </w:rPr>
          <m:t>(</m:t>
        </m:r>
        <m:sSub>
          <m:sSubPr>
            <m:ctrlPr>
              <w:rPr>
                <w:rFonts w:ascii="Cambria Math" w:hAnsi="Cambria Math" w:cs="Calibri"/>
                <w:i/>
                <w:lang w:eastAsia="zh-CN"/>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sSub>
          <m:sSubPr>
            <m:ctrlPr>
              <w:rPr>
                <w:rFonts w:ascii="Cambria Math" w:hAnsi="Cambria Math" w:cs="Calibri"/>
                <w:i/>
                <w:lang w:eastAsia="zh-CN"/>
              </w:rPr>
            </m:ctrlPr>
          </m:sSubPr>
          <m:e>
            <m:r>
              <w:rPr>
                <w:rFonts w:ascii="Cambria Math" w:hAnsi="Cambria Math" w:cs="Calibri"/>
              </w:rPr>
              <m:t>x</m:t>
            </m:r>
          </m:e>
          <m:sub>
            <m:r>
              <w:rPr>
                <w:rFonts w:ascii="Cambria Math" w:hAnsi="Cambria Math" w:cs="Calibri"/>
              </w:rPr>
              <m:t>j</m:t>
            </m:r>
          </m:sub>
        </m:sSub>
        <m:r>
          <w:rPr>
            <w:rFonts w:ascii="Cambria Math" w:hAnsi="Cambria Math" w:cs="Calibri"/>
          </w:rPr>
          <m:t>)</m:t>
        </m:r>
      </m:oMath>
      <w:r w:rsidRPr="00155801">
        <w:rPr>
          <w:rFonts w:cs="Calibri"/>
          <w:bCs/>
        </w:rPr>
        <w:t xml:space="preserve">  and </w:t>
      </w:r>
    </w:p>
    <w:p w14:paraId="0458652A" w14:textId="77777777" w:rsidR="00BA0FF4" w:rsidRPr="00155801" w:rsidRDefault="00BA0FF4" w:rsidP="00BA0FF4">
      <w:pPr>
        <w:rPr>
          <w:rFonts w:cs="Calibri"/>
          <w:bCs/>
        </w:rPr>
      </w:pPr>
      <m:oMathPara>
        <m:oMath>
          <m:r>
            <w:rPr>
              <w:rFonts w:ascii="Cambria Math" w:hAnsi="Cambria Math" w:cs="Calibri"/>
            </w:rPr>
            <m:t>R≡</m:t>
          </m:r>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x</m:t>
              </m:r>
            </m:e>
          </m:d>
          <m:r>
            <w:rPr>
              <w:rFonts w:ascii="Cambria Math" w:hAnsi="Cambria Math" w:cs="Calibri"/>
            </w:rPr>
            <m:t>=</m:t>
          </m:r>
          <m:sSup>
            <m:sSupPr>
              <m:ctrlPr>
                <w:rPr>
                  <w:rFonts w:ascii="Cambria Math" w:hAnsi="Cambria Math" w:cs="Calibri"/>
                  <w:i/>
                  <w:lang w:eastAsia="zh-CN"/>
                </w:rPr>
              </m:ctrlPr>
            </m:sSupPr>
            <m:e>
              <m:r>
                <w:rPr>
                  <w:rFonts w:ascii="Cambria Math" w:hAnsi="Cambria Math" w:cs="Calibri"/>
                </w:rPr>
                <m:t>D</m:t>
              </m:r>
            </m:e>
            <m:sup>
              <m:r>
                <w:rPr>
                  <w:rFonts w:ascii="Cambria Math" w:hAnsi="Cambria Math" w:cs="Calibri"/>
                </w:rPr>
                <m:t>-1</m:t>
              </m:r>
            </m:sup>
          </m:sSup>
          <m:sSub>
            <m:sSubPr>
              <m:ctrlPr>
                <w:rPr>
                  <w:rFonts w:ascii="Cambria Math" w:hAnsi="Cambria Math" w:cs="Calibri"/>
                </w:rPr>
              </m:ctrlPr>
            </m:sSubPr>
            <m:e>
              <m:r>
                <m:rPr>
                  <m:sty m:val="p"/>
                </m:rPr>
                <w:rPr>
                  <w:rFonts w:ascii="Cambria Math" w:hAnsi="Cambria Math" w:cs="Calibri"/>
                </w:rPr>
                <m:t>CoVaR</m:t>
              </m:r>
            </m:e>
            <m:sub>
              <m:r>
                <w:rPr>
                  <w:rFonts w:ascii="Cambria Math" w:hAnsi="Cambria Math" w:cs="Calibri"/>
                </w:rPr>
                <m:t>q</m:t>
              </m:r>
            </m:sub>
          </m:sSub>
          <m:d>
            <m:dPr>
              <m:ctrlPr>
                <w:rPr>
                  <w:rFonts w:ascii="Cambria Math" w:hAnsi="Cambria Math" w:cs="Calibri"/>
                  <w:i/>
                </w:rPr>
              </m:ctrlPr>
            </m:dPr>
            <m:e>
              <m:r>
                <w:rPr>
                  <w:rFonts w:ascii="Cambria Math" w:hAnsi="Cambria Math" w:cs="Calibri"/>
                </w:rPr>
                <m:t>u</m:t>
              </m:r>
            </m:e>
          </m:d>
          <m:r>
            <w:rPr>
              <w:rFonts w:ascii="Cambria Math" w:hAnsi="Cambria Math" w:cs="Calibri"/>
            </w:rPr>
            <m:t>,         D=</m:t>
          </m:r>
          <m:r>
            <m:rPr>
              <m:nor/>
            </m:rPr>
            <w:rPr>
              <w:rFonts w:cs="Calibri"/>
            </w:rPr>
            <m:t>diag</m:t>
          </m:r>
          <m:d>
            <m:dPr>
              <m:ctrlPr>
                <w:rPr>
                  <w:rFonts w:ascii="Cambria Math" w:hAnsi="Cambria Math" w:cs="Calibri"/>
                  <w:i/>
                </w:rPr>
              </m:ctrlPr>
            </m:dPr>
            <m:e>
              <m:sSubSup>
                <m:sSubSupPr>
                  <m:ctrlPr>
                    <w:rPr>
                      <w:rFonts w:ascii="Cambria Math" w:hAnsi="Cambria Math" w:cs="Calibri"/>
                      <w:i/>
                      <w:lang w:eastAsia="zh-CN"/>
                    </w:rPr>
                  </m:ctrlPr>
                </m:sSubSupPr>
                <m:e>
                  <m:r>
                    <w:rPr>
                      <w:rFonts w:ascii="Cambria Math" w:hAnsi="Cambria Math" w:cs="Calibri"/>
                    </w:rPr>
                    <m:t>q</m:t>
                  </m:r>
                </m:e>
                <m:sub>
                  <m:r>
                    <w:rPr>
                      <w:rFonts w:ascii="Cambria Math" w:hAnsi="Cambria Math" w:cs="Calibri"/>
                    </w:rPr>
                    <m:t>1,⋯,</m:t>
                  </m:r>
                </m:sub>
                <m:sup>
                  <m:r>
                    <w:rPr>
                      <w:rFonts w:ascii="Cambria Math" w:hAnsi="Cambria Math" w:cs="Calibri"/>
                    </w:rPr>
                    <m:t>'</m:t>
                  </m:r>
                </m:sup>
              </m:sSubSup>
              <m:sSubSup>
                <m:sSubSupPr>
                  <m:ctrlPr>
                    <w:rPr>
                      <w:rFonts w:ascii="Cambria Math" w:hAnsi="Cambria Math" w:cs="Calibri"/>
                      <w:i/>
                      <w:lang w:eastAsia="zh-CN"/>
                    </w:rPr>
                  </m:ctrlPr>
                </m:sSubSupPr>
                <m:e>
                  <m:r>
                    <w:rPr>
                      <w:rFonts w:ascii="Cambria Math" w:hAnsi="Cambria Math" w:cs="Calibri"/>
                    </w:rPr>
                    <m:t>q</m:t>
                  </m:r>
                </m:e>
                <m:sub>
                  <m:r>
                    <w:rPr>
                      <w:rFonts w:ascii="Cambria Math" w:hAnsi="Cambria Math" w:cs="Calibri"/>
                    </w:rPr>
                    <m:t>m</m:t>
                  </m:r>
                </m:sub>
                <m:sup>
                  <m:r>
                    <w:rPr>
                      <w:rFonts w:ascii="Cambria Math" w:hAnsi="Cambria Math" w:cs="Calibri"/>
                    </w:rPr>
                    <m:t>'</m:t>
                  </m:r>
                </m:sup>
              </m:sSubSup>
            </m:e>
          </m:d>
          <m:r>
            <w:rPr>
              <w:rFonts w:ascii="Cambria Math" w:hAnsi="Cambria Math" w:cs="Calibri"/>
            </w:rPr>
            <m:t>,</m:t>
          </m:r>
        </m:oMath>
      </m:oMathPara>
    </w:p>
    <w:p w14:paraId="4E2DB175" w14:textId="77777777" w:rsidR="00BA0FF4" w:rsidRPr="00155801" w:rsidRDefault="00BA0FF4" w:rsidP="00BA0FF4">
      <w:pPr>
        <w:rPr>
          <w:rFonts w:cs="Calibri"/>
          <w:bCs/>
        </w:rPr>
      </w:pPr>
      <w:proofErr w:type="gramStart"/>
      <w:r w:rsidRPr="00155801">
        <w:rPr>
          <w:rFonts w:cs="Calibri"/>
          <w:bCs/>
        </w:rPr>
        <w:t>where</w:t>
      </w:r>
      <w:proofErr w:type="gramEnd"/>
      <w:r w:rsidRPr="00155801">
        <w:rPr>
          <w:rFonts w:cs="Calibri"/>
          <w:bCs/>
        </w:rPr>
        <w:t xml:space="preserve"> </w:t>
      </w:r>
      <m:oMath>
        <m:r>
          <w:rPr>
            <w:rFonts w:ascii="Cambria Math" w:hAnsi="Cambria Math" w:cs="Calibri"/>
          </w:rPr>
          <m:t>m</m:t>
        </m:r>
      </m:oMath>
      <w:r w:rsidRPr="00155801">
        <w:rPr>
          <w:rFonts w:cs="Calibri"/>
          <w:bCs/>
        </w:rPr>
        <w:t xml:space="preserve"> is the number of components in </w:t>
      </w:r>
      <m:oMath>
        <m:r>
          <w:rPr>
            <w:rFonts w:ascii="Cambria Math" w:hAnsi="Cambria Math" w:cs="Calibri"/>
          </w:rPr>
          <m:t>x.</m:t>
        </m:r>
      </m:oMath>
    </w:p>
    <w:p w14:paraId="49FDADFE" w14:textId="77777777" w:rsidR="00E968A4" w:rsidRPr="00155801" w:rsidRDefault="00E968A4" w:rsidP="00E968A4">
      <w:pPr>
        <w:spacing w:before="100" w:beforeAutospacing="1" w:after="198"/>
        <w:rPr>
          <w:rFonts w:eastAsia="SimSun" w:cs="Calibri"/>
          <w:color w:val="000000"/>
          <w:lang w:eastAsia="zh-CN"/>
        </w:rPr>
      </w:pPr>
      <w:r w:rsidRPr="00155801">
        <w:rPr>
          <w:rFonts w:eastAsia="SimSun" w:cs="Calibri"/>
          <w:i/>
          <w:iCs/>
          <w:color w:val="000000"/>
          <w:lang w:eastAsia="zh-CN"/>
        </w:rPr>
        <w:t>Econometric implementation</w:t>
      </w:r>
    </w:p>
    <w:p w14:paraId="2408D6F8" w14:textId="77777777" w:rsidR="00E968A4" w:rsidRPr="00155801" w:rsidRDefault="00E968A4" w:rsidP="00E968A4">
      <w:pPr>
        <w:spacing w:before="100" w:beforeAutospacing="1" w:after="0" w:line="240" w:lineRule="auto"/>
        <w:rPr>
          <w:rFonts w:eastAsia="SimSun" w:cs="Calibri"/>
          <w:color w:val="000000"/>
          <w:lang w:eastAsia="zh-CN"/>
        </w:rPr>
      </w:pPr>
      <w:r w:rsidRPr="00155801">
        <w:rPr>
          <w:rFonts w:eastAsia="SimSun" w:cs="Calibri"/>
          <w:color w:val="000000"/>
          <w:lang w:eastAsia="zh-CN"/>
        </w:rPr>
        <w:t xml:space="preserve">The above development sets out our framework for linking bivariate copulas and </w:t>
      </w:r>
      <w:proofErr w:type="spellStart"/>
      <w:r w:rsidRPr="00155801">
        <w:rPr>
          <w:rFonts w:eastAsia="SimSun" w:cs="Calibri"/>
          <w:color w:val="000000"/>
          <w:lang w:eastAsia="zh-CN"/>
        </w:rPr>
        <w:t>marginals</w:t>
      </w:r>
      <w:proofErr w:type="spellEnd"/>
      <w:r w:rsidRPr="00155801">
        <w:rPr>
          <w:rFonts w:eastAsia="SimSun" w:cs="Calibri"/>
          <w:color w:val="000000"/>
          <w:lang w:eastAsia="zh-CN"/>
        </w:rPr>
        <w:t xml:space="preserve"> to external variables and shocks </w:t>
      </w:r>
      <w:r w:rsidR="00E555E8">
        <w:rPr>
          <w:rFonts w:eastAsia="SimSun" w:cs="Calibri"/>
          <w:color w:val="000000"/>
          <w:lang w:eastAsia="zh-CN"/>
        </w:rPr>
        <w:t xml:space="preserve">to </w:t>
      </w:r>
      <w:r w:rsidRPr="00155801">
        <w:rPr>
          <w:rFonts w:eastAsia="SimSun" w:cs="Calibri"/>
          <w:color w:val="000000"/>
          <w:lang w:eastAsia="zh-CN"/>
        </w:rPr>
        <w:t xml:space="preserve">study the impact of the same on stresses within the system and the contagious effects of crises. Proposed econometric analysis will implement and extend </w:t>
      </w:r>
      <w:proofErr w:type="spellStart"/>
      <w:r w:rsidRPr="00155801">
        <w:rPr>
          <w:rFonts w:eastAsia="SimSun" w:cs="Calibri"/>
          <w:color w:val="000000"/>
          <w:lang w:eastAsia="zh-CN"/>
        </w:rPr>
        <w:t>Brownlees</w:t>
      </w:r>
      <w:proofErr w:type="spellEnd"/>
      <w:r w:rsidRPr="00155801">
        <w:rPr>
          <w:rFonts w:eastAsia="SimSun" w:cs="Calibri"/>
          <w:color w:val="000000"/>
          <w:lang w:eastAsia="zh-CN"/>
        </w:rPr>
        <w:t xml:space="preserve"> and Engle (2010).</w:t>
      </w:r>
    </w:p>
    <w:p w14:paraId="022BBEF1" w14:textId="77777777" w:rsidR="00E968A4" w:rsidRPr="00155801" w:rsidRDefault="00E968A4" w:rsidP="00E968A4">
      <w:pPr>
        <w:spacing w:before="100" w:beforeAutospacing="1" w:after="198"/>
        <w:rPr>
          <w:rFonts w:eastAsia="SimSun" w:cs="Calibri"/>
          <w:color w:val="000000"/>
          <w:lang w:eastAsia="zh-CN"/>
        </w:rPr>
      </w:pPr>
      <w:r w:rsidRPr="00155801">
        <w:rPr>
          <w:rFonts w:eastAsia="SimSun" w:cs="Calibri"/>
          <w:i/>
          <w:iCs/>
          <w:color w:val="000000"/>
          <w:lang w:eastAsia="zh-CN"/>
        </w:rPr>
        <w:t>Expected outputs</w:t>
      </w:r>
    </w:p>
    <w:p w14:paraId="6348C4AB" w14:textId="77777777" w:rsidR="00E968A4" w:rsidRPr="00155801" w:rsidRDefault="00E968A4" w:rsidP="00E968A4">
      <w:pPr>
        <w:numPr>
          <w:ilvl w:val="0"/>
          <w:numId w:val="37"/>
        </w:numPr>
        <w:spacing w:before="100" w:beforeAutospacing="1" w:after="198"/>
        <w:rPr>
          <w:rFonts w:eastAsia="SimSun" w:cs="Calibri"/>
          <w:color w:val="000000"/>
          <w:lang w:eastAsia="zh-CN"/>
        </w:rPr>
      </w:pPr>
      <w:r w:rsidRPr="00155801">
        <w:rPr>
          <w:rFonts w:eastAsia="SimSun" w:cs="Calibri"/>
          <w:color w:val="000000"/>
          <w:lang w:eastAsia="zh-CN"/>
        </w:rPr>
        <w:t>Preparation of an industry style report for APRA and other interested regulatory bodies.</w:t>
      </w:r>
    </w:p>
    <w:p w14:paraId="79ADB8E6" w14:textId="77777777" w:rsidR="00E968A4" w:rsidRPr="00155801" w:rsidRDefault="00E968A4" w:rsidP="00E968A4">
      <w:pPr>
        <w:numPr>
          <w:ilvl w:val="0"/>
          <w:numId w:val="37"/>
        </w:numPr>
        <w:spacing w:before="100" w:beforeAutospacing="1" w:after="198"/>
        <w:rPr>
          <w:rFonts w:eastAsia="SimSun" w:cs="Calibri"/>
          <w:color w:val="000000"/>
          <w:lang w:eastAsia="zh-CN"/>
        </w:rPr>
      </w:pPr>
      <w:r w:rsidRPr="00155801">
        <w:rPr>
          <w:rFonts w:eastAsia="SimSun" w:cs="Calibri"/>
          <w:color w:val="000000"/>
          <w:lang w:eastAsia="zh-CN"/>
        </w:rPr>
        <w:t>Seminar presentations of report to APRA and other interested regulatory bodies.</w:t>
      </w:r>
    </w:p>
    <w:p w14:paraId="189B4C2A" w14:textId="77777777" w:rsidR="00E968A4" w:rsidRPr="00155801" w:rsidRDefault="00E968A4" w:rsidP="00E968A4">
      <w:pPr>
        <w:numPr>
          <w:ilvl w:val="0"/>
          <w:numId w:val="37"/>
        </w:numPr>
        <w:spacing w:before="100" w:beforeAutospacing="1" w:after="198"/>
        <w:rPr>
          <w:rFonts w:eastAsia="SimSun" w:cs="Calibri"/>
          <w:color w:val="000000"/>
          <w:lang w:eastAsia="zh-CN"/>
        </w:rPr>
      </w:pPr>
      <w:r w:rsidRPr="00155801">
        <w:rPr>
          <w:rFonts w:eastAsia="SimSun" w:cs="Calibri"/>
          <w:color w:val="000000"/>
          <w:lang w:eastAsia="zh-CN"/>
        </w:rPr>
        <w:t>Preparation of academic papers to be presented at relevant conferences and submitted to high ranked, peer-reviewed, international journals.</w:t>
      </w:r>
    </w:p>
    <w:p w14:paraId="18C59D6F" w14:textId="77777777" w:rsidR="00E968A4" w:rsidRPr="00155801" w:rsidRDefault="00E968A4" w:rsidP="00E968A4">
      <w:pPr>
        <w:spacing w:before="100" w:beforeAutospacing="1" w:after="240"/>
        <w:rPr>
          <w:rFonts w:eastAsia="SimSun" w:cs="Calibri"/>
          <w:color w:val="000000"/>
          <w:lang w:eastAsia="zh-CN"/>
        </w:rPr>
      </w:pPr>
    </w:p>
    <w:p w14:paraId="70356B4F" w14:textId="77777777" w:rsidR="00D87445" w:rsidRPr="00155801" w:rsidRDefault="00D87445" w:rsidP="00E968A4">
      <w:pPr>
        <w:spacing w:before="100" w:beforeAutospacing="1" w:after="0" w:line="240" w:lineRule="auto"/>
        <w:rPr>
          <w:rFonts w:eastAsia="SimSun" w:cs="Calibri"/>
          <w:i/>
          <w:iCs/>
          <w:color w:val="000000"/>
          <w:lang w:eastAsia="zh-CN"/>
        </w:rPr>
      </w:pPr>
    </w:p>
    <w:p w14:paraId="4C62BA8C" w14:textId="77777777" w:rsidR="00E555E8" w:rsidRDefault="00E555E8" w:rsidP="00E968A4">
      <w:pPr>
        <w:spacing w:before="100" w:beforeAutospacing="1" w:after="0" w:line="240" w:lineRule="auto"/>
        <w:rPr>
          <w:rFonts w:eastAsia="SimSun" w:cs="Calibri"/>
          <w:i/>
          <w:iCs/>
          <w:color w:val="000000"/>
          <w:lang w:eastAsia="zh-CN"/>
        </w:rPr>
      </w:pPr>
    </w:p>
    <w:p w14:paraId="029B68A7" w14:textId="77777777" w:rsidR="00E968A4" w:rsidRPr="00155801" w:rsidRDefault="00E968A4" w:rsidP="00E968A4">
      <w:pPr>
        <w:spacing w:before="100" w:beforeAutospacing="1" w:after="0" w:line="240" w:lineRule="auto"/>
        <w:rPr>
          <w:rFonts w:eastAsia="SimSun" w:cs="Calibri"/>
          <w:color w:val="000000"/>
          <w:lang w:eastAsia="zh-CN"/>
        </w:rPr>
      </w:pPr>
      <w:r w:rsidRPr="00155801">
        <w:rPr>
          <w:rFonts w:eastAsia="SimSun" w:cs="Calibri"/>
          <w:i/>
          <w:iCs/>
          <w:color w:val="000000"/>
          <w:lang w:eastAsia="zh-CN"/>
        </w:rPr>
        <w:t>Bibliography</w:t>
      </w:r>
    </w:p>
    <w:p w14:paraId="1F0A6F57" w14:textId="77777777" w:rsidR="00E968A4" w:rsidRPr="00155801" w:rsidRDefault="00E968A4" w:rsidP="00E968A4">
      <w:pPr>
        <w:spacing w:before="100" w:beforeAutospacing="1" w:after="0" w:line="240" w:lineRule="auto"/>
        <w:rPr>
          <w:rFonts w:eastAsia="SimSun" w:cs="Calibri"/>
          <w:color w:val="000000"/>
          <w:lang w:eastAsia="zh-CN"/>
        </w:rPr>
      </w:pPr>
      <w:proofErr w:type="spellStart"/>
      <w:proofErr w:type="gramStart"/>
      <w:r w:rsidRPr="00155801">
        <w:rPr>
          <w:rFonts w:eastAsia="SimSun" w:cs="Calibri"/>
          <w:color w:val="000000"/>
          <w:lang w:eastAsia="zh-CN"/>
        </w:rPr>
        <w:t>Acharya</w:t>
      </w:r>
      <w:proofErr w:type="spellEnd"/>
      <w:r w:rsidRPr="00155801">
        <w:rPr>
          <w:rFonts w:eastAsia="SimSun" w:cs="Calibri"/>
          <w:color w:val="000000"/>
          <w:lang w:eastAsia="zh-CN"/>
        </w:rPr>
        <w:t>, V., R. Engle, and M. Richardson (2012).</w:t>
      </w:r>
      <w:proofErr w:type="gramEnd"/>
      <w:r w:rsidRPr="00155801">
        <w:rPr>
          <w:rFonts w:eastAsia="SimSun" w:cs="Calibri"/>
          <w:color w:val="000000"/>
          <w:lang w:eastAsia="zh-CN"/>
        </w:rPr>
        <w:t xml:space="preserve"> Capital shortfall: A new approach to ranking and regulating systemic risks. The American Economic Review 102 (3), 59-64.</w:t>
      </w:r>
    </w:p>
    <w:p w14:paraId="6E5E1793" w14:textId="77777777" w:rsidR="00E968A4" w:rsidRPr="00155801" w:rsidRDefault="00E968A4" w:rsidP="00E968A4">
      <w:pPr>
        <w:spacing w:before="100" w:beforeAutospacing="1" w:after="0" w:line="240" w:lineRule="auto"/>
        <w:rPr>
          <w:rFonts w:eastAsia="SimSun" w:cs="Calibri"/>
          <w:color w:val="000000"/>
          <w:lang w:eastAsia="zh-CN"/>
        </w:rPr>
      </w:pPr>
      <w:proofErr w:type="spellStart"/>
      <w:proofErr w:type="gramStart"/>
      <w:r w:rsidRPr="00155801">
        <w:rPr>
          <w:rFonts w:eastAsia="SimSun" w:cs="Calibri"/>
          <w:color w:val="000000"/>
          <w:lang w:eastAsia="zh-CN"/>
        </w:rPr>
        <w:t>Acharya</w:t>
      </w:r>
      <w:proofErr w:type="spellEnd"/>
      <w:r w:rsidRPr="00155801">
        <w:rPr>
          <w:rFonts w:eastAsia="SimSun" w:cs="Calibri"/>
          <w:color w:val="000000"/>
          <w:lang w:eastAsia="zh-CN"/>
        </w:rPr>
        <w:t xml:space="preserve">, V., L. Pedersen, T. </w:t>
      </w:r>
      <w:proofErr w:type="spellStart"/>
      <w:r w:rsidRPr="00155801">
        <w:rPr>
          <w:rFonts w:eastAsia="SimSun" w:cs="Calibri"/>
          <w:color w:val="000000"/>
          <w:lang w:eastAsia="zh-CN"/>
        </w:rPr>
        <w:t>Philippon</w:t>
      </w:r>
      <w:proofErr w:type="spellEnd"/>
      <w:r w:rsidRPr="00155801">
        <w:rPr>
          <w:rFonts w:eastAsia="SimSun" w:cs="Calibri"/>
          <w:color w:val="000000"/>
          <w:lang w:eastAsia="zh-CN"/>
        </w:rPr>
        <w:t>, and M. Richardson (2012).</w:t>
      </w:r>
      <w:proofErr w:type="gramEnd"/>
      <w:r w:rsidRPr="00155801">
        <w:rPr>
          <w:rFonts w:eastAsia="SimSun" w:cs="Calibri"/>
          <w:color w:val="000000"/>
          <w:lang w:eastAsia="zh-CN"/>
        </w:rPr>
        <w:t xml:space="preserve"> Measuring systemic risk. Technical report.</w:t>
      </w:r>
    </w:p>
    <w:p w14:paraId="2ABB515F" w14:textId="77777777" w:rsidR="00E968A4" w:rsidRPr="00155801" w:rsidRDefault="00E968A4" w:rsidP="00E968A4">
      <w:pPr>
        <w:spacing w:before="100" w:beforeAutospacing="1" w:after="0" w:line="240" w:lineRule="auto"/>
        <w:rPr>
          <w:rFonts w:eastAsia="SimSun" w:cs="Calibri"/>
          <w:color w:val="000000"/>
          <w:lang w:eastAsia="zh-CN"/>
        </w:rPr>
      </w:pPr>
      <w:proofErr w:type="gramStart"/>
      <w:r w:rsidRPr="00155801">
        <w:rPr>
          <w:rFonts w:eastAsia="SimSun" w:cs="Calibri"/>
          <w:color w:val="000000"/>
          <w:lang w:eastAsia="zh-CN"/>
        </w:rPr>
        <w:t xml:space="preserve">Adrian, T. and M. K. </w:t>
      </w:r>
      <w:proofErr w:type="spellStart"/>
      <w:r w:rsidRPr="00155801">
        <w:rPr>
          <w:rFonts w:eastAsia="SimSun" w:cs="Calibri"/>
          <w:color w:val="000000"/>
          <w:lang w:eastAsia="zh-CN"/>
        </w:rPr>
        <w:t>Brunnermeier</w:t>
      </w:r>
      <w:proofErr w:type="spellEnd"/>
      <w:r w:rsidRPr="00155801">
        <w:rPr>
          <w:rFonts w:eastAsia="SimSun" w:cs="Calibri"/>
          <w:color w:val="000000"/>
          <w:lang w:eastAsia="zh-CN"/>
        </w:rPr>
        <w:t xml:space="preserve"> (2011).</w:t>
      </w:r>
      <w:proofErr w:type="gramEnd"/>
      <w:r w:rsidRPr="00155801">
        <w:rPr>
          <w:rFonts w:eastAsia="SimSun" w:cs="Calibri"/>
          <w:color w:val="000000"/>
          <w:lang w:eastAsia="zh-CN"/>
        </w:rPr>
        <w:t xml:space="preserve"> </w:t>
      </w:r>
      <w:proofErr w:type="spellStart"/>
      <w:r w:rsidRPr="00155801">
        <w:rPr>
          <w:rFonts w:eastAsia="SimSun" w:cs="Calibri"/>
          <w:color w:val="000000"/>
          <w:lang w:eastAsia="zh-CN"/>
        </w:rPr>
        <w:t>Covar</w:t>
      </w:r>
      <w:proofErr w:type="spellEnd"/>
      <w:r w:rsidRPr="00155801">
        <w:rPr>
          <w:rFonts w:eastAsia="SimSun" w:cs="Calibri"/>
          <w:color w:val="000000"/>
          <w:lang w:eastAsia="zh-CN"/>
        </w:rPr>
        <w:t xml:space="preserve">. </w:t>
      </w:r>
      <w:proofErr w:type="gramStart"/>
      <w:r w:rsidRPr="00155801">
        <w:rPr>
          <w:rFonts w:eastAsia="SimSun" w:cs="Calibri"/>
          <w:color w:val="000000"/>
          <w:lang w:eastAsia="zh-CN"/>
        </w:rPr>
        <w:t>Technical report, National Bureau of Economic Research.</w:t>
      </w:r>
      <w:proofErr w:type="gramEnd"/>
      <w:r w:rsidRPr="00155801">
        <w:rPr>
          <w:rFonts w:eastAsia="SimSun" w:cs="Calibri"/>
          <w:color w:val="000000"/>
          <w:lang w:eastAsia="zh-CN"/>
        </w:rPr>
        <w:t xml:space="preserve"> </w:t>
      </w:r>
    </w:p>
    <w:p w14:paraId="6F2D83CC" w14:textId="77777777" w:rsidR="00E968A4" w:rsidRPr="00155801" w:rsidRDefault="00E968A4" w:rsidP="00E968A4">
      <w:pPr>
        <w:spacing w:before="100" w:beforeAutospacing="1" w:after="0" w:line="240" w:lineRule="auto"/>
        <w:rPr>
          <w:rFonts w:eastAsia="SimSun" w:cs="Calibri"/>
          <w:color w:val="000000"/>
          <w:lang w:eastAsia="zh-CN"/>
        </w:rPr>
      </w:pPr>
      <w:proofErr w:type="spellStart"/>
      <w:proofErr w:type="gramStart"/>
      <w:r w:rsidRPr="00155801">
        <w:rPr>
          <w:rFonts w:eastAsia="SimSun" w:cs="Calibri"/>
          <w:color w:val="000000"/>
          <w:lang w:eastAsia="zh-CN"/>
        </w:rPr>
        <w:t>Brownlees</w:t>
      </w:r>
      <w:proofErr w:type="spellEnd"/>
      <w:r w:rsidRPr="00155801">
        <w:rPr>
          <w:rFonts w:eastAsia="SimSun" w:cs="Calibri"/>
          <w:color w:val="000000"/>
          <w:lang w:eastAsia="zh-CN"/>
        </w:rPr>
        <w:t>, C. T. and R. Engle (2010).</w:t>
      </w:r>
      <w:proofErr w:type="gramEnd"/>
      <w:r w:rsidRPr="00155801">
        <w:rPr>
          <w:rFonts w:eastAsia="SimSun" w:cs="Calibri"/>
          <w:color w:val="000000"/>
          <w:lang w:eastAsia="zh-CN"/>
        </w:rPr>
        <w:t xml:space="preserve"> Volatility, correlation and tails for systemic risk measurement. </w:t>
      </w:r>
      <w:proofErr w:type="gramStart"/>
      <w:r w:rsidRPr="00155801">
        <w:rPr>
          <w:rFonts w:eastAsia="SimSun" w:cs="Calibri"/>
          <w:color w:val="000000"/>
          <w:lang w:eastAsia="zh-CN"/>
        </w:rPr>
        <w:t>New York University, mimeo.</w:t>
      </w:r>
      <w:proofErr w:type="gramEnd"/>
    </w:p>
    <w:p w14:paraId="40262497" w14:textId="77777777" w:rsidR="00AF1FC0" w:rsidRPr="00155801" w:rsidRDefault="00AF1FC0" w:rsidP="00E82E04">
      <w:pPr>
        <w:pStyle w:val="ListParagraph"/>
        <w:ind w:left="786"/>
        <w:rPr>
          <w:rFonts w:cs="Calibri"/>
          <w:b/>
        </w:rPr>
      </w:pPr>
    </w:p>
    <w:p w14:paraId="12569BE3" w14:textId="77777777" w:rsidR="00AF1FC0" w:rsidRPr="00155801" w:rsidRDefault="00AF1FC0" w:rsidP="00A13628">
      <w:pPr>
        <w:spacing w:before="120"/>
        <w:rPr>
          <w:rFonts w:cs="Calibri"/>
          <w:i/>
        </w:rPr>
      </w:pPr>
    </w:p>
    <w:p w14:paraId="1FA6FD94" w14:textId="77777777" w:rsidR="00AF1FC0" w:rsidRPr="00155801" w:rsidRDefault="00AF1FC0" w:rsidP="00172D8B">
      <w:pPr>
        <w:rPr>
          <w:rFonts w:cs="Calibri"/>
          <w:b/>
          <w:i/>
        </w:rPr>
      </w:pPr>
      <w:r w:rsidRPr="00155801">
        <w:rPr>
          <w:rFonts w:cs="Calibri"/>
          <w:b/>
        </w:rPr>
        <w:t>Timetable for the delivery of Outputs</w:t>
      </w:r>
      <w:r w:rsidRPr="00155801">
        <w:rPr>
          <w:rFonts w:cs="Calibri"/>
          <w:b/>
          <w:i/>
        </w:rPr>
        <w:t xml:space="preserve">  </w:t>
      </w:r>
    </w:p>
    <w:tbl>
      <w:tblPr>
        <w:tblW w:w="9150" w:type="dxa"/>
        <w:tblCellSpacing w:w="0" w:type="dxa"/>
        <w:tblCellMar>
          <w:top w:w="105" w:type="dxa"/>
          <w:left w:w="105" w:type="dxa"/>
          <w:bottom w:w="105" w:type="dxa"/>
          <w:right w:w="105" w:type="dxa"/>
        </w:tblCellMar>
        <w:tblLook w:val="0000" w:firstRow="0" w:lastRow="0" w:firstColumn="0" w:lastColumn="0" w:noHBand="0" w:noVBand="0"/>
      </w:tblPr>
      <w:tblGrid>
        <w:gridCol w:w="2198"/>
        <w:gridCol w:w="2684"/>
        <w:gridCol w:w="4268"/>
      </w:tblGrid>
      <w:tr w:rsidR="00E968A4" w:rsidRPr="00155801" w14:paraId="5D92C753" w14:textId="77777777">
        <w:trPr>
          <w:tblCellSpacing w:w="0" w:type="dxa"/>
        </w:trPr>
        <w:tc>
          <w:tcPr>
            <w:tcW w:w="204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645ACD63" w14:textId="77777777" w:rsidR="004A6E56" w:rsidRPr="00155801" w:rsidRDefault="00E968A4" w:rsidP="00E968A4">
            <w:pPr>
              <w:spacing w:before="100" w:beforeAutospacing="1" w:after="142" w:line="288" w:lineRule="auto"/>
              <w:rPr>
                <w:rFonts w:cs="Calibri"/>
                <w:color w:val="000000"/>
                <w:lang w:eastAsia="zh-CN"/>
              </w:rPr>
            </w:pPr>
            <w:r w:rsidRPr="00155801">
              <w:rPr>
                <w:rFonts w:cs="Calibri"/>
                <w:b/>
                <w:bCs/>
                <w:color w:val="000000"/>
                <w:lang w:eastAsia="zh-CN"/>
              </w:rPr>
              <w:t>Date</w:t>
            </w:r>
          </w:p>
        </w:tc>
        <w:tc>
          <w:tcPr>
            <w:tcW w:w="249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0A8638C4" w14:textId="77777777" w:rsidR="004A6E56" w:rsidRPr="00155801" w:rsidRDefault="00E968A4" w:rsidP="00E968A4">
            <w:pPr>
              <w:spacing w:before="100" w:beforeAutospacing="1" w:after="142" w:line="288" w:lineRule="auto"/>
              <w:rPr>
                <w:rFonts w:cs="Calibri"/>
                <w:color w:val="000000"/>
                <w:lang w:eastAsia="zh-CN"/>
              </w:rPr>
            </w:pPr>
            <w:r w:rsidRPr="00155801">
              <w:rPr>
                <w:rFonts w:cs="Calibri"/>
                <w:b/>
                <w:bCs/>
                <w:color w:val="000000"/>
                <w:lang w:eastAsia="zh-CN"/>
              </w:rPr>
              <w:t>Output</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C7CF6" w14:textId="77777777" w:rsidR="004A6E56" w:rsidRPr="00155801" w:rsidRDefault="00E968A4" w:rsidP="00E968A4">
            <w:pPr>
              <w:spacing w:before="100" w:beforeAutospacing="1" w:after="142" w:line="288" w:lineRule="auto"/>
              <w:rPr>
                <w:rFonts w:cs="Calibri"/>
                <w:color w:val="000000"/>
                <w:lang w:eastAsia="zh-CN"/>
              </w:rPr>
            </w:pPr>
            <w:r w:rsidRPr="00155801">
              <w:rPr>
                <w:rFonts w:cs="Calibri"/>
                <w:b/>
                <w:bCs/>
                <w:color w:val="000000"/>
                <w:lang w:eastAsia="zh-CN"/>
              </w:rPr>
              <w:t xml:space="preserve">Details </w:t>
            </w:r>
            <w:r w:rsidRPr="00155801">
              <w:rPr>
                <w:rFonts w:cs="Calibri"/>
                <w:b/>
                <w:bCs/>
                <w:i/>
                <w:iCs/>
                <w:color w:val="000000"/>
                <w:lang w:eastAsia="zh-CN"/>
              </w:rPr>
              <w:t>(of proposed Output)</w:t>
            </w:r>
          </w:p>
        </w:tc>
      </w:tr>
      <w:tr w:rsidR="00E968A4" w:rsidRPr="00155801" w14:paraId="775E4542" w14:textId="77777777">
        <w:trPr>
          <w:tblCellSpacing w:w="0" w:type="dxa"/>
        </w:trPr>
        <w:tc>
          <w:tcPr>
            <w:tcW w:w="204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62F5B2D0" w14:textId="77777777" w:rsidR="004A6E56" w:rsidRPr="00155801" w:rsidRDefault="001020E2" w:rsidP="00E968A4">
            <w:pPr>
              <w:spacing w:before="100" w:beforeAutospacing="1" w:after="142" w:line="288" w:lineRule="auto"/>
              <w:rPr>
                <w:rFonts w:cs="Calibri"/>
                <w:color w:val="000000"/>
                <w:lang w:eastAsia="zh-CN"/>
              </w:rPr>
            </w:pPr>
            <w:r w:rsidRPr="00155801">
              <w:rPr>
                <w:rFonts w:cs="Calibri"/>
                <w:color w:val="000000"/>
                <w:lang w:eastAsia="zh-CN"/>
              </w:rPr>
              <w:t>June</w:t>
            </w:r>
            <w:r w:rsidR="00E968A4" w:rsidRPr="00155801">
              <w:rPr>
                <w:rFonts w:cs="Calibri"/>
                <w:color w:val="000000"/>
                <w:lang w:eastAsia="zh-CN"/>
              </w:rPr>
              <w:t xml:space="preserve"> 2015</w:t>
            </w:r>
          </w:p>
        </w:tc>
        <w:tc>
          <w:tcPr>
            <w:tcW w:w="249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06D9B27A" w14:textId="77777777" w:rsidR="004A6E56" w:rsidRPr="00155801" w:rsidRDefault="00E968A4" w:rsidP="00E968A4">
            <w:pPr>
              <w:spacing w:before="100" w:beforeAutospacing="1" w:after="142" w:line="288" w:lineRule="auto"/>
              <w:rPr>
                <w:rFonts w:cs="Calibri"/>
                <w:color w:val="000000"/>
                <w:lang w:eastAsia="zh-CN"/>
              </w:rPr>
            </w:pPr>
            <w:r w:rsidRPr="00155801">
              <w:rPr>
                <w:rFonts w:cs="Calibri"/>
                <w:color w:val="000000"/>
                <w:lang w:eastAsia="zh-CN"/>
              </w:rPr>
              <w:t>Submission of Journal Paper</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0AEC9" w14:textId="77777777" w:rsidR="004A6E56" w:rsidRPr="00155801" w:rsidRDefault="00E968A4" w:rsidP="00E968A4">
            <w:pPr>
              <w:spacing w:before="100" w:beforeAutospacing="1" w:after="142" w:line="288" w:lineRule="auto"/>
              <w:rPr>
                <w:rFonts w:cs="Calibri"/>
                <w:color w:val="000000"/>
                <w:lang w:eastAsia="zh-CN"/>
              </w:rPr>
            </w:pPr>
            <w:r w:rsidRPr="00155801">
              <w:rPr>
                <w:rFonts w:cs="Calibri"/>
                <w:color w:val="000000"/>
                <w:lang w:eastAsia="zh-CN"/>
              </w:rPr>
              <w:t>A*/A Article detailing modelling and econometric advances</w:t>
            </w:r>
          </w:p>
        </w:tc>
      </w:tr>
      <w:tr w:rsidR="00E968A4" w:rsidRPr="00155801" w14:paraId="0EB7E967" w14:textId="77777777">
        <w:trPr>
          <w:tblCellSpacing w:w="0" w:type="dxa"/>
        </w:trPr>
        <w:tc>
          <w:tcPr>
            <w:tcW w:w="204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7693F8EC" w14:textId="77777777" w:rsidR="004A6E56" w:rsidRPr="00155801" w:rsidRDefault="001020E2" w:rsidP="00E968A4">
            <w:pPr>
              <w:spacing w:before="100" w:beforeAutospacing="1" w:after="142" w:line="288" w:lineRule="auto"/>
              <w:rPr>
                <w:rFonts w:cs="Calibri"/>
                <w:color w:val="000000"/>
                <w:lang w:eastAsia="zh-CN"/>
              </w:rPr>
            </w:pPr>
            <w:r w:rsidRPr="00155801">
              <w:rPr>
                <w:rFonts w:cs="Calibri"/>
                <w:color w:val="000000"/>
                <w:lang w:eastAsia="zh-CN"/>
              </w:rPr>
              <w:t>June</w:t>
            </w:r>
            <w:r w:rsidR="00E968A4" w:rsidRPr="00155801">
              <w:rPr>
                <w:rFonts w:cs="Calibri"/>
                <w:color w:val="000000"/>
                <w:lang w:eastAsia="zh-CN"/>
              </w:rPr>
              <w:t xml:space="preserve"> 2015</w:t>
            </w:r>
          </w:p>
        </w:tc>
        <w:tc>
          <w:tcPr>
            <w:tcW w:w="2490"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0" w:type="dxa"/>
            </w:tcMar>
          </w:tcPr>
          <w:p w14:paraId="25C170FE" w14:textId="77777777" w:rsidR="004A6E56" w:rsidRPr="00155801" w:rsidRDefault="00E968A4" w:rsidP="00E968A4">
            <w:pPr>
              <w:spacing w:before="100" w:beforeAutospacing="1" w:after="142" w:line="288" w:lineRule="auto"/>
              <w:rPr>
                <w:rFonts w:cs="Calibri"/>
                <w:color w:val="000000"/>
                <w:lang w:eastAsia="zh-CN"/>
              </w:rPr>
            </w:pPr>
            <w:r w:rsidRPr="00155801">
              <w:rPr>
                <w:rFonts w:cs="Calibri"/>
                <w:color w:val="000000"/>
                <w:lang w:eastAsia="zh-CN"/>
              </w:rPr>
              <w:t>Industry Report</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89279" w14:textId="77777777" w:rsidR="004A6E56" w:rsidRPr="00155801" w:rsidRDefault="00E968A4" w:rsidP="00E968A4">
            <w:pPr>
              <w:spacing w:before="100" w:beforeAutospacing="1" w:after="142" w:line="288" w:lineRule="auto"/>
              <w:rPr>
                <w:rFonts w:cs="Calibri"/>
                <w:color w:val="000000"/>
                <w:lang w:eastAsia="zh-CN"/>
              </w:rPr>
            </w:pPr>
            <w:r w:rsidRPr="00155801">
              <w:rPr>
                <w:rFonts w:cs="Calibri"/>
                <w:color w:val="000000"/>
                <w:lang w:eastAsia="zh-CN"/>
              </w:rPr>
              <w:t>Presentation to APRA and industry on policy</w:t>
            </w:r>
            <w:r w:rsidR="00EC4638" w:rsidRPr="00155801">
              <w:rPr>
                <w:rFonts w:cs="Calibri"/>
                <w:color w:val="000000"/>
                <w:lang w:eastAsia="zh-CN"/>
              </w:rPr>
              <w:t xml:space="preserve"> </w:t>
            </w:r>
            <w:r w:rsidRPr="00155801">
              <w:rPr>
                <w:rFonts w:cs="Calibri"/>
                <w:color w:val="000000"/>
                <w:lang w:eastAsia="zh-CN"/>
              </w:rPr>
              <w:t>implications of analyses</w:t>
            </w:r>
          </w:p>
        </w:tc>
      </w:tr>
    </w:tbl>
    <w:p w14:paraId="4081C5CC" w14:textId="77777777" w:rsidR="00EC4638" w:rsidRPr="00155801" w:rsidRDefault="00EC4638" w:rsidP="0076660F">
      <w:pPr>
        <w:rPr>
          <w:rFonts w:cs="Calibri"/>
          <w:b/>
        </w:rPr>
      </w:pPr>
    </w:p>
    <w:p w14:paraId="4D8DF17C" w14:textId="77777777" w:rsidR="00AF1FC0" w:rsidRPr="00155801" w:rsidRDefault="00AF1FC0" w:rsidP="0076660F">
      <w:pPr>
        <w:rPr>
          <w:rFonts w:cs="Calibri"/>
          <w:b/>
        </w:rPr>
      </w:pPr>
      <w:r w:rsidRPr="00155801">
        <w:rPr>
          <w:rFonts w:cs="Calibri"/>
          <w:b/>
        </w:rPr>
        <w:t xml:space="preserve">Section D: Research Record and References </w:t>
      </w:r>
    </w:p>
    <w:p w14:paraId="5975FBBC" w14:textId="77777777" w:rsidR="00AF1FC0" w:rsidRPr="00155801" w:rsidRDefault="00AF1FC0" w:rsidP="003D2518">
      <w:pPr>
        <w:pStyle w:val="ListParagraph"/>
        <w:numPr>
          <w:ilvl w:val="0"/>
          <w:numId w:val="24"/>
        </w:numPr>
        <w:ind w:left="360"/>
        <w:rPr>
          <w:rFonts w:cs="Calibri"/>
          <w:b/>
        </w:rPr>
      </w:pPr>
      <w:r w:rsidRPr="00155801">
        <w:rPr>
          <w:rFonts w:cs="Calibri"/>
          <w:b/>
        </w:rPr>
        <w:t xml:space="preserve">Research Record </w:t>
      </w:r>
    </w:p>
    <w:p w14:paraId="1E474566" w14:textId="77777777" w:rsidR="00AF1FC0" w:rsidRPr="00155801" w:rsidRDefault="00AF1FC0" w:rsidP="003D2518">
      <w:pPr>
        <w:pStyle w:val="ListParagraph"/>
        <w:ind w:left="294"/>
        <w:rPr>
          <w:rFonts w:cs="Calibri"/>
          <w:i/>
        </w:rPr>
      </w:pPr>
      <w:r w:rsidRPr="00155801">
        <w:rPr>
          <w:rFonts w:cs="Calibri"/>
          <w:i/>
        </w:rPr>
        <w:t>Include details of up to 10 career best relevant publications for the Team Leader and each Principal Researcher</w:t>
      </w:r>
    </w:p>
    <w:p w14:paraId="2F3E1553" w14:textId="77777777" w:rsidR="00E968A4" w:rsidRPr="00155801" w:rsidRDefault="00E968A4" w:rsidP="00E968A4">
      <w:pPr>
        <w:pStyle w:val="western"/>
        <w:spacing w:after="0" w:line="240" w:lineRule="auto"/>
        <w:rPr>
          <w:rFonts w:cs="Calibri"/>
        </w:rPr>
      </w:pPr>
      <w:r w:rsidRPr="00155801">
        <w:rPr>
          <w:rFonts w:cs="Calibri"/>
          <w:i/>
          <w:iCs/>
        </w:rPr>
        <w:t>Piet de Jong, Team Leader.</w:t>
      </w:r>
    </w:p>
    <w:p w14:paraId="7BC4DEA0" w14:textId="77777777" w:rsidR="00E968A4" w:rsidRPr="00155801" w:rsidRDefault="00E968A4" w:rsidP="00E968A4">
      <w:pPr>
        <w:pStyle w:val="western"/>
        <w:spacing w:after="0" w:line="240" w:lineRule="auto"/>
        <w:rPr>
          <w:rFonts w:cs="Calibri"/>
        </w:rPr>
      </w:pPr>
      <w:r w:rsidRPr="00155801">
        <w:rPr>
          <w:rFonts w:cs="Calibri"/>
        </w:rPr>
        <w:t>The following 10 selected publications (in no particular order) detail expertise in designing and, where appropriate, implementing tools to quantify, assess and model uncertainty related to finance, demographics and economics.</w:t>
      </w:r>
    </w:p>
    <w:p w14:paraId="4A9D9949" w14:textId="77777777" w:rsidR="00E968A4" w:rsidRPr="00155801" w:rsidRDefault="00E968A4" w:rsidP="00E968A4">
      <w:pPr>
        <w:pStyle w:val="western"/>
        <w:spacing w:after="0" w:line="240" w:lineRule="auto"/>
        <w:rPr>
          <w:rFonts w:cs="Calibri"/>
        </w:rPr>
      </w:pPr>
      <w:r w:rsidRPr="00155801">
        <w:rPr>
          <w:rFonts w:cs="Calibri"/>
        </w:rPr>
        <w:t xml:space="preserve">De Jong, P. (2012). </w:t>
      </w:r>
      <w:proofErr w:type="spellStart"/>
      <w:r w:rsidRPr="00155801">
        <w:rPr>
          <w:rFonts w:cs="Calibri"/>
        </w:rPr>
        <w:t>Modeling</w:t>
      </w:r>
      <w:proofErr w:type="spellEnd"/>
      <w:r w:rsidRPr="00155801">
        <w:rPr>
          <w:rFonts w:cs="Calibri"/>
        </w:rPr>
        <w:t xml:space="preserve"> dependence between loss triangles. North American Actuarial Journal 16 (1), 74-86.</w:t>
      </w:r>
    </w:p>
    <w:p w14:paraId="1B0E546C" w14:textId="77777777" w:rsidR="00E968A4" w:rsidRPr="00155801" w:rsidRDefault="00E968A4" w:rsidP="00E968A4">
      <w:pPr>
        <w:pStyle w:val="western"/>
        <w:spacing w:after="0" w:line="240" w:lineRule="auto"/>
        <w:rPr>
          <w:rFonts w:cs="Calibri"/>
        </w:rPr>
      </w:pPr>
      <w:r w:rsidRPr="00155801">
        <w:rPr>
          <w:rFonts w:cs="Calibri"/>
        </w:rPr>
        <w:t xml:space="preserve">De Jong, P. (2006). Forecasting Runoff Triangles. </w:t>
      </w:r>
      <w:proofErr w:type="gramStart"/>
      <w:r w:rsidRPr="00155801">
        <w:rPr>
          <w:rFonts w:cs="Calibri"/>
        </w:rPr>
        <w:t>North American Actuarial Journal 10 (2), 28.</w:t>
      </w:r>
      <w:proofErr w:type="gramEnd"/>
    </w:p>
    <w:p w14:paraId="0FC970FB" w14:textId="77777777" w:rsidR="00E968A4" w:rsidRPr="00155801" w:rsidRDefault="00E968A4" w:rsidP="00E968A4">
      <w:pPr>
        <w:pStyle w:val="western"/>
        <w:spacing w:after="0" w:line="240" w:lineRule="auto"/>
        <w:rPr>
          <w:rFonts w:cs="Calibri"/>
        </w:rPr>
      </w:pPr>
      <w:r w:rsidRPr="00155801">
        <w:rPr>
          <w:rFonts w:cs="Calibri"/>
        </w:rPr>
        <w:t xml:space="preserve">De Jong, P. (1989). </w:t>
      </w:r>
      <w:proofErr w:type="gramStart"/>
      <w:r w:rsidRPr="00155801">
        <w:rPr>
          <w:rFonts w:cs="Calibri"/>
        </w:rPr>
        <w:t>Smoothing and interpolation with the state-space model.</w:t>
      </w:r>
      <w:proofErr w:type="gramEnd"/>
      <w:r w:rsidRPr="00155801">
        <w:rPr>
          <w:rFonts w:cs="Calibri"/>
        </w:rPr>
        <w:t xml:space="preserve"> Journal of the American Statistical Association 84 (408), 1085-1088.</w:t>
      </w:r>
    </w:p>
    <w:p w14:paraId="3DFFF412" w14:textId="77777777" w:rsidR="00E968A4" w:rsidRPr="00155801" w:rsidRDefault="00E968A4" w:rsidP="00E968A4">
      <w:pPr>
        <w:pStyle w:val="western"/>
        <w:spacing w:after="0" w:line="240" w:lineRule="auto"/>
        <w:rPr>
          <w:rFonts w:cs="Calibri"/>
        </w:rPr>
      </w:pPr>
      <w:r w:rsidRPr="00155801">
        <w:rPr>
          <w:rFonts w:cs="Calibri"/>
        </w:rPr>
        <w:lastRenderedPageBreak/>
        <w:t xml:space="preserve">De Jong, P. (1991). </w:t>
      </w:r>
      <w:proofErr w:type="gramStart"/>
      <w:r w:rsidRPr="00155801">
        <w:rPr>
          <w:rFonts w:cs="Calibri"/>
        </w:rPr>
        <w:t xml:space="preserve">The diffuse </w:t>
      </w:r>
      <w:proofErr w:type="spellStart"/>
      <w:r w:rsidRPr="00155801">
        <w:rPr>
          <w:rFonts w:cs="Calibri"/>
        </w:rPr>
        <w:t>Kalman</w:t>
      </w:r>
      <w:proofErr w:type="spellEnd"/>
      <w:r w:rsidRPr="00155801">
        <w:rPr>
          <w:rFonts w:cs="Calibri"/>
        </w:rPr>
        <w:t xml:space="preserve"> filter.</w:t>
      </w:r>
      <w:proofErr w:type="gramEnd"/>
      <w:r w:rsidRPr="00155801">
        <w:rPr>
          <w:rFonts w:cs="Calibri"/>
        </w:rPr>
        <w:t xml:space="preserve"> Annals of Statistics 19 (2)</w:t>
      </w:r>
      <w:proofErr w:type="gramStart"/>
      <w:r w:rsidRPr="00155801">
        <w:rPr>
          <w:rFonts w:cs="Calibri"/>
        </w:rPr>
        <w:t>,1073</w:t>
      </w:r>
      <w:proofErr w:type="gramEnd"/>
      <w:r w:rsidRPr="00155801">
        <w:rPr>
          <w:rFonts w:cs="Calibri"/>
        </w:rPr>
        <w:t>-1083.</w:t>
      </w:r>
    </w:p>
    <w:p w14:paraId="1F433ACC" w14:textId="77777777" w:rsidR="00E968A4" w:rsidRPr="00155801" w:rsidRDefault="00E968A4" w:rsidP="00E968A4">
      <w:pPr>
        <w:pStyle w:val="western"/>
        <w:spacing w:after="0" w:line="240" w:lineRule="auto"/>
        <w:rPr>
          <w:rFonts w:cs="Calibri"/>
        </w:rPr>
      </w:pPr>
      <w:r w:rsidRPr="00155801">
        <w:rPr>
          <w:rFonts w:cs="Calibri"/>
        </w:rPr>
        <w:t>De Jong, P. and P. Boyle (1983). Monitoring mortality: a state-space approach. Journal of Econometrics 23, 131-146.</w:t>
      </w:r>
    </w:p>
    <w:p w14:paraId="713358EE" w14:textId="77777777" w:rsidR="00E968A4" w:rsidRPr="00155801" w:rsidRDefault="00E968A4" w:rsidP="00E968A4">
      <w:pPr>
        <w:pStyle w:val="western"/>
        <w:spacing w:after="0" w:line="240" w:lineRule="auto"/>
        <w:rPr>
          <w:rFonts w:cs="Calibri"/>
        </w:rPr>
      </w:pPr>
      <w:r w:rsidRPr="00155801">
        <w:rPr>
          <w:rFonts w:cs="Calibri"/>
        </w:rPr>
        <w:t xml:space="preserve">De Jong, P. and N. </w:t>
      </w:r>
      <w:proofErr w:type="spellStart"/>
      <w:r w:rsidRPr="00155801">
        <w:rPr>
          <w:rFonts w:cs="Calibri"/>
        </w:rPr>
        <w:t>Shephard</w:t>
      </w:r>
      <w:proofErr w:type="spellEnd"/>
      <w:r w:rsidRPr="00155801">
        <w:rPr>
          <w:rFonts w:cs="Calibri"/>
        </w:rPr>
        <w:t xml:space="preserve"> (1995). </w:t>
      </w:r>
      <w:proofErr w:type="gramStart"/>
      <w:r w:rsidRPr="00155801">
        <w:rPr>
          <w:rFonts w:cs="Calibri"/>
        </w:rPr>
        <w:t>The simulation smoother for time series models.</w:t>
      </w:r>
      <w:proofErr w:type="gramEnd"/>
      <w:r w:rsidRPr="00155801">
        <w:rPr>
          <w:rFonts w:cs="Calibri"/>
        </w:rPr>
        <w:t xml:space="preserve"> </w:t>
      </w:r>
      <w:proofErr w:type="spellStart"/>
      <w:r w:rsidRPr="00155801">
        <w:rPr>
          <w:rFonts w:cs="Calibri"/>
        </w:rPr>
        <w:t>Biometrika</w:t>
      </w:r>
      <w:proofErr w:type="spellEnd"/>
      <w:r w:rsidRPr="00155801">
        <w:rPr>
          <w:rFonts w:cs="Calibri"/>
        </w:rPr>
        <w:t xml:space="preserve"> 82, 339-350.</w:t>
      </w:r>
    </w:p>
    <w:p w14:paraId="59E7A4D6" w14:textId="77777777" w:rsidR="00E968A4" w:rsidRPr="00155801" w:rsidRDefault="00E968A4" w:rsidP="00E968A4">
      <w:pPr>
        <w:pStyle w:val="western"/>
        <w:spacing w:after="0" w:line="240" w:lineRule="auto"/>
        <w:rPr>
          <w:rFonts w:cs="Calibri"/>
        </w:rPr>
      </w:pPr>
      <w:r w:rsidRPr="00155801">
        <w:rPr>
          <w:rFonts w:cs="Calibri"/>
        </w:rPr>
        <w:t xml:space="preserve">De Jong, P. and S. Ferris (2006). Adverse selection spirals. </w:t>
      </w:r>
      <w:proofErr w:type="spellStart"/>
      <w:r w:rsidRPr="00155801">
        <w:rPr>
          <w:rFonts w:cs="Calibri"/>
        </w:rPr>
        <w:t>Astin</w:t>
      </w:r>
      <w:proofErr w:type="spellEnd"/>
      <w:r w:rsidRPr="00155801">
        <w:rPr>
          <w:rFonts w:cs="Calibri"/>
        </w:rPr>
        <w:t xml:space="preserve"> Bulletin 36 (2), 589-628.</w:t>
      </w:r>
    </w:p>
    <w:p w14:paraId="26AB81AE" w14:textId="77777777" w:rsidR="00E968A4" w:rsidRPr="00155801" w:rsidRDefault="00E968A4" w:rsidP="00E968A4">
      <w:pPr>
        <w:pStyle w:val="western"/>
        <w:spacing w:after="0" w:line="240" w:lineRule="auto"/>
        <w:rPr>
          <w:rFonts w:cs="Calibri"/>
        </w:rPr>
      </w:pPr>
      <w:r w:rsidRPr="00155801">
        <w:rPr>
          <w:rFonts w:cs="Calibri"/>
        </w:rPr>
        <w:t xml:space="preserve">De Jong, P. and G. Heller (2008). Generalized Linear Models for Insurance Data. </w:t>
      </w:r>
      <w:proofErr w:type="gramStart"/>
      <w:r w:rsidRPr="00155801">
        <w:rPr>
          <w:rFonts w:cs="Calibri"/>
        </w:rPr>
        <w:t>Cambridge University Press.</w:t>
      </w:r>
      <w:proofErr w:type="gramEnd"/>
    </w:p>
    <w:p w14:paraId="1C9AC52F" w14:textId="77777777" w:rsidR="00E968A4" w:rsidRPr="00155801" w:rsidRDefault="00E968A4" w:rsidP="00E968A4">
      <w:pPr>
        <w:pStyle w:val="western"/>
        <w:spacing w:after="0" w:line="240" w:lineRule="auto"/>
        <w:rPr>
          <w:rFonts w:cs="Calibri"/>
        </w:rPr>
      </w:pPr>
      <w:r w:rsidRPr="00155801">
        <w:rPr>
          <w:rFonts w:cs="Calibri"/>
        </w:rPr>
        <w:t>De Jong, P. and C. Marshall (2007). Mortality projection based and the Wang transform. ASTIN Bulletin (1), 149-162.</w:t>
      </w:r>
    </w:p>
    <w:p w14:paraId="788B4ECC" w14:textId="77777777" w:rsidR="00E968A4" w:rsidRPr="00155801" w:rsidRDefault="00E968A4" w:rsidP="00E968A4">
      <w:pPr>
        <w:pStyle w:val="western"/>
        <w:spacing w:after="0" w:line="240" w:lineRule="auto"/>
        <w:rPr>
          <w:rFonts w:cs="Calibri"/>
        </w:rPr>
      </w:pPr>
      <w:r w:rsidRPr="00155801">
        <w:rPr>
          <w:rFonts w:cs="Calibri"/>
        </w:rPr>
        <w:t xml:space="preserve">De Jong, P. and J. R. </w:t>
      </w:r>
      <w:proofErr w:type="spellStart"/>
      <w:r w:rsidRPr="00155801">
        <w:rPr>
          <w:rFonts w:cs="Calibri"/>
        </w:rPr>
        <w:t>Penzer</w:t>
      </w:r>
      <w:proofErr w:type="spellEnd"/>
      <w:r w:rsidRPr="00155801">
        <w:rPr>
          <w:rFonts w:cs="Calibri"/>
        </w:rPr>
        <w:t xml:space="preserve"> (1998). Diagnosing shocks in time series. Journal of the American Statistical Association 93 (442), 796-806.</w:t>
      </w:r>
    </w:p>
    <w:p w14:paraId="135AE731" w14:textId="77777777" w:rsidR="00E968A4" w:rsidRPr="00155801" w:rsidRDefault="00E968A4" w:rsidP="00E968A4">
      <w:pPr>
        <w:pStyle w:val="western"/>
        <w:spacing w:after="0" w:line="240" w:lineRule="auto"/>
        <w:rPr>
          <w:rFonts w:cs="Calibri"/>
        </w:rPr>
      </w:pPr>
      <w:r w:rsidRPr="00155801">
        <w:rPr>
          <w:rFonts w:cs="Calibri"/>
          <w:i/>
          <w:iCs/>
        </w:rPr>
        <w:t>Geoff Loudon, Principal Researcher</w:t>
      </w:r>
    </w:p>
    <w:p w14:paraId="2163F8AD" w14:textId="77777777" w:rsidR="00E968A4" w:rsidRPr="00155801" w:rsidRDefault="00E968A4" w:rsidP="00E968A4">
      <w:pPr>
        <w:pStyle w:val="western"/>
        <w:spacing w:after="0" w:line="240" w:lineRule="auto"/>
        <w:rPr>
          <w:rFonts w:cs="Calibri"/>
        </w:rPr>
      </w:pPr>
      <w:r w:rsidRPr="00155801">
        <w:rPr>
          <w:rFonts w:cs="Calibri"/>
        </w:rPr>
        <w:t xml:space="preserve">The following 10 selected articles detail expertise in econometric and time series analysis in finance financial risk and regulation. </w:t>
      </w:r>
    </w:p>
    <w:p w14:paraId="1347CF54" w14:textId="77777777" w:rsidR="00E968A4" w:rsidRPr="00155801" w:rsidRDefault="00E968A4" w:rsidP="00E968A4">
      <w:pPr>
        <w:pStyle w:val="western"/>
        <w:spacing w:after="0" w:line="240" w:lineRule="auto"/>
        <w:rPr>
          <w:rFonts w:cs="Calibri"/>
        </w:rPr>
      </w:pPr>
      <w:r w:rsidRPr="00155801">
        <w:rPr>
          <w:rFonts w:cs="Calibri"/>
        </w:rPr>
        <w:t xml:space="preserve">Liu, J., Loudon, G., </w:t>
      </w:r>
      <w:proofErr w:type="spellStart"/>
      <w:r w:rsidRPr="00155801">
        <w:rPr>
          <w:rFonts w:cs="Calibri"/>
        </w:rPr>
        <w:t>Milunovich</w:t>
      </w:r>
      <w:proofErr w:type="spellEnd"/>
      <w:r w:rsidRPr="00155801">
        <w:rPr>
          <w:rFonts w:cs="Calibri"/>
        </w:rPr>
        <w:t xml:space="preserve"> G., Linkages between international REITs: the role of economic factors, Journal of Property Investment &amp; Finance, 30 (5), 2012, 473-492.</w:t>
      </w:r>
    </w:p>
    <w:p w14:paraId="44E9921F" w14:textId="77777777" w:rsidR="00E968A4" w:rsidRPr="00155801" w:rsidRDefault="00E968A4" w:rsidP="00E968A4">
      <w:pPr>
        <w:pStyle w:val="western"/>
        <w:spacing w:after="0" w:line="240" w:lineRule="auto"/>
        <w:rPr>
          <w:rFonts w:cs="Calibri"/>
        </w:rPr>
      </w:pPr>
      <w:r w:rsidRPr="00155801">
        <w:rPr>
          <w:rFonts w:cs="Calibri"/>
        </w:rPr>
        <w:t xml:space="preserve">Dean, W., Faff, R., Loudon, G., Asymmetry in return and volatility </w:t>
      </w:r>
      <w:proofErr w:type="spellStart"/>
      <w:r w:rsidRPr="00155801">
        <w:rPr>
          <w:rFonts w:cs="Calibri"/>
        </w:rPr>
        <w:t>spillover</w:t>
      </w:r>
      <w:proofErr w:type="spellEnd"/>
      <w:r w:rsidRPr="00155801">
        <w:rPr>
          <w:rFonts w:cs="Calibri"/>
        </w:rPr>
        <w:t xml:space="preserve"> between equity and bond markets in Australia, Pacific-Basin Finance Journal, 18 (3), 2010, 272-289.</w:t>
      </w:r>
    </w:p>
    <w:p w14:paraId="4F97897A" w14:textId="77777777" w:rsidR="00E968A4" w:rsidRPr="00155801" w:rsidRDefault="00E968A4" w:rsidP="00E968A4">
      <w:pPr>
        <w:pStyle w:val="western"/>
        <w:spacing w:after="0" w:line="240" w:lineRule="auto"/>
        <w:rPr>
          <w:rFonts w:cs="Calibri"/>
        </w:rPr>
      </w:pPr>
      <w:r w:rsidRPr="00155801">
        <w:rPr>
          <w:rFonts w:cs="Calibri"/>
        </w:rPr>
        <w:t>Hobbes, G., Lam, F., Loudon, G., Regime shifts in the stock-bond relation in Australia, Review of Pacific Basin Financial Markets and Policies, 10 (1), 2007, 81-99.</w:t>
      </w:r>
    </w:p>
    <w:p w14:paraId="0381DB79" w14:textId="77777777" w:rsidR="00E968A4" w:rsidRPr="00155801" w:rsidRDefault="00E968A4" w:rsidP="00E968A4">
      <w:pPr>
        <w:pStyle w:val="western"/>
        <w:spacing w:after="0" w:line="240" w:lineRule="auto"/>
        <w:rPr>
          <w:rFonts w:cs="Calibri"/>
        </w:rPr>
      </w:pPr>
      <w:r w:rsidRPr="00155801">
        <w:rPr>
          <w:rFonts w:cs="Calibri"/>
        </w:rPr>
        <w:t xml:space="preserve">Loudon, G., </w:t>
      </w:r>
      <w:proofErr w:type="spellStart"/>
      <w:r w:rsidRPr="00155801">
        <w:rPr>
          <w:rFonts w:cs="Calibri"/>
        </w:rPr>
        <w:t>Okunev</w:t>
      </w:r>
      <w:proofErr w:type="spellEnd"/>
      <w:r w:rsidRPr="00155801">
        <w:rPr>
          <w:rFonts w:cs="Calibri"/>
        </w:rPr>
        <w:t>, J., White, D., Hedge fund risk factors and the Value-at-Risk of fixed income trading strategies, The Journal of Fixed Income 16 (2), 2006, 46-61.</w:t>
      </w:r>
    </w:p>
    <w:p w14:paraId="27CD75BE" w14:textId="77777777" w:rsidR="00E968A4" w:rsidRPr="00155801" w:rsidRDefault="00E968A4" w:rsidP="00E968A4">
      <w:pPr>
        <w:pStyle w:val="western"/>
        <w:spacing w:after="0" w:line="240" w:lineRule="auto"/>
        <w:rPr>
          <w:rFonts w:cs="Calibri"/>
        </w:rPr>
      </w:pPr>
      <w:r w:rsidRPr="00155801">
        <w:rPr>
          <w:rFonts w:cs="Calibri"/>
        </w:rPr>
        <w:t xml:space="preserve">Loudon, G., Is the risk-return relation positive? </w:t>
      </w:r>
      <w:proofErr w:type="gramStart"/>
      <w:r w:rsidRPr="00155801">
        <w:rPr>
          <w:rFonts w:cs="Calibri"/>
        </w:rPr>
        <w:t>Further evidence from a stochastic volatility in mean approach, Applied Financial Economics 16 (13), 2006, 981-992.</w:t>
      </w:r>
      <w:proofErr w:type="gramEnd"/>
    </w:p>
    <w:p w14:paraId="102ACA20" w14:textId="77777777" w:rsidR="00E968A4" w:rsidRPr="00155801" w:rsidRDefault="00E968A4" w:rsidP="00E968A4">
      <w:pPr>
        <w:pStyle w:val="western"/>
        <w:spacing w:after="0" w:line="240" w:lineRule="auto"/>
        <w:rPr>
          <w:rFonts w:cs="Calibri"/>
        </w:rPr>
      </w:pPr>
      <w:r w:rsidRPr="00155801">
        <w:rPr>
          <w:rFonts w:cs="Calibri"/>
        </w:rPr>
        <w:t>Loudon, G., Financial risk exposures in the airline industry: evidence from Australia and New Zealand, Australian Journal of Management 29 (2), 2004, 295-316.</w:t>
      </w:r>
    </w:p>
    <w:p w14:paraId="5498E7C5" w14:textId="77777777" w:rsidR="00E968A4" w:rsidRPr="00155801" w:rsidRDefault="00E968A4" w:rsidP="00E968A4">
      <w:pPr>
        <w:pStyle w:val="western"/>
        <w:spacing w:after="0" w:line="240" w:lineRule="auto"/>
        <w:rPr>
          <w:rFonts w:cs="Calibri"/>
        </w:rPr>
      </w:pPr>
      <w:r w:rsidRPr="00155801">
        <w:rPr>
          <w:rFonts w:cs="Calibri"/>
        </w:rPr>
        <w:t xml:space="preserve">Loudon, G., Watt, W., </w:t>
      </w:r>
      <w:proofErr w:type="spellStart"/>
      <w:r w:rsidRPr="00155801">
        <w:rPr>
          <w:rFonts w:cs="Calibri"/>
        </w:rPr>
        <w:t>Yadav</w:t>
      </w:r>
      <w:proofErr w:type="spellEnd"/>
      <w:r w:rsidRPr="00155801">
        <w:rPr>
          <w:rFonts w:cs="Calibri"/>
        </w:rPr>
        <w:t>, P., An empirical analysis of alternative parametric ARCH models, Journal of Applied Econometrics 15 (2), 2000, 117-136.</w:t>
      </w:r>
    </w:p>
    <w:p w14:paraId="0900489C" w14:textId="77777777" w:rsidR="00E968A4" w:rsidRPr="00155801" w:rsidRDefault="00E968A4" w:rsidP="00E968A4">
      <w:pPr>
        <w:pStyle w:val="western"/>
        <w:spacing w:after="0" w:line="240" w:lineRule="auto"/>
        <w:rPr>
          <w:rFonts w:cs="Calibri"/>
        </w:rPr>
      </w:pPr>
      <w:r w:rsidRPr="00155801">
        <w:rPr>
          <w:rFonts w:cs="Calibri"/>
        </w:rPr>
        <w:t>Loudon, G., Foreign exchange exposure and the pricing of currency risk in equity returns: Some Australian evidence, Pacific-Basin Finance Journal 1 (4), 1993, 335-354.</w:t>
      </w:r>
    </w:p>
    <w:p w14:paraId="6AEE4C8E" w14:textId="77777777" w:rsidR="00E968A4" w:rsidRPr="00155801" w:rsidRDefault="00E968A4" w:rsidP="00E968A4">
      <w:pPr>
        <w:pStyle w:val="western"/>
        <w:spacing w:after="0" w:line="240" w:lineRule="auto"/>
        <w:rPr>
          <w:rFonts w:cs="Calibri"/>
        </w:rPr>
      </w:pPr>
      <w:r w:rsidRPr="00155801">
        <w:rPr>
          <w:rFonts w:cs="Calibri"/>
        </w:rPr>
        <w:t xml:space="preserve">Loudon, G., The foreign exchange operating exposure of Australian stocks, Accounting and Finance 33 (1), 1993, 19-32. </w:t>
      </w:r>
    </w:p>
    <w:p w14:paraId="52FBD327" w14:textId="77777777" w:rsidR="00E968A4" w:rsidRPr="00155801" w:rsidRDefault="00E968A4" w:rsidP="00E968A4">
      <w:pPr>
        <w:pStyle w:val="western"/>
        <w:spacing w:after="0" w:line="240" w:lineRule="auto"/>
        <w:rPr>
          <w:rFonts w:cs="Calibri"/>
        </w:rPr>
      </w:pPr>
      <w:r w:rsidRPr="00155801">
        <w:rPr>
          <w:rFonts w:cs="Calibri"/>
        </w:rPr>
        <w:lastRenderedPageBreak/>
        <w:t>Loudon, G., American put pricing: Australian evidence, Journal of Business Finance and Accounting 17 (2), 1990, 297-321.</w:t>
      </w:r>
    </w:p>
    <w:p w14:paraId="21E06AD8" w14:textId="77777777" w:rsidR="00E968A4" w:rsidRPr="00155801" w:rsidRDefault="00E968A4" w:rsidP="00E968A4">
      <w:pPr>
        <w:pStyle w:val="western"/>
        <w:spacing w:after="0" w:line="240" w:lineRule="auto"/>
        <w:rPr>
          <w:rFonts w:cs="Calibri"/>
        </w:rPr>
      </w:pPr>
      <w:proofErr w:type="spellStart"/>
      <w:r w:rsidRPr="00155801">
        <w:rPr>
          <w:rFonts w:cs="Calibri"/>
          <w:i/>
          <w:iCs/>
        </w:rPr>
        <w:t>Weihao</w:t>
      </w:r>
      <w:proofErr w:type="spellEnd"/>
      <w:r w:rsidRPr="00155801">
        <w:rPr>
          <w:rFonts w:cs="Calibri"/>
          <w:i/>
          <w:iCs/>
        </w:rPr>
        <w:t xml:space="preserve"> </w:t>
      </w:r>
      <w:proofErr w:type="spellStart"/>
      <w:r w:rsidRPr="00155801">
        <w:rPr>
          <w:rFonts w:cs="Calibri"/>
          <w:i/>
          <w:iCs/>
        </w:rPr>
        <w:t>Choo</w:t>
      </w:r>
      <w:proofErr w:type="spellEnd"/>
      <w:r w:rsidRPr="00155801">
        <w:rPr>
          <w:rFonts w:cs="Calibri"/>
          <w:i/>
          <w:iCs/>
        </w:rPr>
        <w:t>, Principal Researcher</w:t>
      </w:r>
    </w:p>
    <w:p w14:paraId="396F949F" w14:textId="77777777" w:rsidR="00E968A4" w:rsidRPr="00155801" w:rsidRDefault="00E968A4" w:rsidP="00E968A4">
      <w:pPr>
        <w:pStyle w:val="western"/>
        <w:spacing w:after="0" w:line="240" w:lineRule="auto"/>
        <w:rPr>
          <w:rFonts w:cs="Calibri"/>
        </w:rPr>
      </w:pPr>
      <w:r w:rsidRPr="00155801">
        <w:rPr>
          <w:rFonts w:cs="Calibri"/>
        </w:rPr>
        <w:t>An early career researcher with demonstrated capabilities</w:t>
      </w:r>
    </w:p>
    <w:p w14:paraId="08A55B6D" w14:textId="77777777" w:rsidR="00E968A4" w:rsidRPr="00155801" w:rsidRDefault="00E968A4" w:rsidP="00E968A4">
      <w:pPr>
        <w:pStyle w:val="western"/>
        <w:spacing w:after="0" w:line="240" w:lineRule="auto"/>
        <w:rPr>
          <w:rFonts w:cs="Calibri"/>
        </w:rPr>
      </w:pPr>
      <w:proofErr w:type="spellStart"/>
      <w:proofErr w:type="gramStart"/>
      <w:r w:rsidRPr="00155801">
        <w:rPr>
          <w:rFonts w:cs="Calibri"/>
        </w:rPr>
        <w:t>Choo</w:t>
      </w:r>
      <w:proofErr w:type="spellEnd"/>
      <w:r w:rsidRPr="00155801">
        <w:rPr>
          <w:rFonts w:cs="Calibri"/>
        </w:rPr>
        <w:t>, W. and P. De Jong (2010).</w:t>
      </w:r>
      <w:proofErr w:type="gramEnd"/>
      <w:r w:rsidRPr="00155801">
        <w:rPr>
          <w:rFonts w:cs="Calibri"/>
        </w:rPr>
        <w:t xml:space="preserve"> Determining and Allocating Diversification Benefits for a Portfolio of Risks. </w:t>
      </w:r>
      <w:proofErr w:type="spellStart"/>
      <w:r w:rsidRPr="00155801">
        <w:rPr>
          <w:rFonts w:cs="Calibri"/>
        </w:rPr>
        <w:t>Astin</w:t>
      </w:r>
      <w:proofErr w:type="spellEnd"/>
      <w:r w:rsidRPr="00155801">
        <w:rPr>
          <w:rFonts w:cs="Calibri"/>
        </w:rPr>
        <w:t xml:space="preserve"> Bulletin 40 (1), 257-269.</w:t>
      </w:r>
    </w:p>
    <w:p w14:paraId="4AB118E6" w14:textId="77777777" w:rsidR="00E968A4" w:rsidRPr="00155801" w:rsidRDefault="00E968A4" w:rsidP="00E968A4">
      <w:pPr>
        <w:pStyle w:val="western"/>
        <w:spacing w:after="0" w:line="240" w:lineRule="auto"/>
        <w:rPr>
          <w:rFonts w:cs="Calibri"/>
        </w:rPr>
      </w:pPr>
      <w:proofErr w:type="spellStart"/>
      <w:proofErr w:type="gramStart"/>
      <w:r w:rsidRPr="00155801">
        <w:rPr>
          <w:rFonts w:cs="Calibri"/>
        </w:rPr>
        <w:t>Choo</w:t>
      </w:r>
      <w:proofErr w:type="spellEnd"/>
      <w:r w:rsidRPr="00155801">
        <w:rPr>
          <w:rFonts w:cs="Calibri"/>
        </w:rPr>
        <w:t>, W. and P. De Jong (2009).</w:t>
      </w:r>
      <w:proofErr w:type="gramEnd"/>
      <w:r w:rsidRPr="00155801">
        <w:rPr>
          <w:rFonts w:cs="Calibri"/>
        </w:rPr>
        <w:t xml:space="preserve"> Loss reserving using loss aversion functions. Insurance Mathematics and Economics 45 (2), 271-277.</w:t>
      </w:r>
    </w:p>
    <w:p w14:paraId="07150128" w14:textId="77777777" w:rsidR="00E968A4" w:rsidRPr="00155801" w:rsidRDefault="00E968A4" w:rsidP="003D2518">
      <w:pPr>
        <w:pStyle w:val="ListParagraph"/>
        <w:ind w:left="294"/>
        <w:rPr>
          <w:rFonts w:cs="Calibri"/>
          <w:i/>
        </w:rPr>
      </w:pPr>
    </w:p>
    <w:p w14:paraId="4BDA0797" w14:textId="77777777" w:rsidR="00AF1FC0" w:rsidRPr="00155801" w:rsidRDefault="00AF1FC0" w:rsidP="003D2518">
      <w:pPr>
        <w:pStyle w:val="ListParagraph"/>
        <w:ind w:left="294"/>
        <w:rPr>
          <w:rFonts w:cs="Calibri"/>
          <w:b/>
        </w:rPr>
      </w:pPr>
    </w:p>
    <w:p w14:paraId="0661FE35" w14:textId="77777777" w:rsidR="00AF1FC0" w:rsidRPr="00155801" w:rsidRDefault="00AF1FC0" w:rsidP="003D2518">
      <w:pPr>
        <w:pStyle w:val="ListParagraph"/>
        <w:ind w:left="294"/>
        <w:rPr>
          <w:rFonts w:cs="Calibri"/>
          <w:b/>
        </w:rPr>
      </w:pPr>
    </w:p>
    <w:p w14:paraId="7861DC44" w14:textId="77777777" w:rsidR="00AF1FC0" w:rsidRPr="00155801" w:rsidRDefault="00AF1FC0" w:rsidP="003D2518">
      <w:pPr>
        <w:pStyle w:val="ListParagraph"/>
        <w:numPr>
          <w:ilvl w:val="0"/>
          <w:numId w:val="24"/>
        </w:numPr>
        <w:ind w:left="360"/>
        <w:rPr>
          <w:rFonts w:cs="Calibri"/>
          <w:b/>
        </w:rPr>
      </w:pPr>
      <w:r w:rsidRPr="00155801">
        <w:rPr>
          <w:rFonts w:cs="Calibri"/>
          <w:b/>
        </w:rPr>
        <w:t xml:space="preserve"> Grants </w:t>
      </w:r>
    </w:p>
    <w:p w14:paraId="5D4C1290" w14:textId="77777777" w:rsidR="00AF1FC0" w:rsidRPr="00155801" w:rsidRDefault="00AF1FC0" w:rsidP="00B0090A">
      <w:pPr>
        <w:pStyle w:val="ListParagraph"/>
        <w:ind w:left="294"/>
        <w:rPr>
          <w:rFonts w:cs="Calibri"/>
          <w:i/>
        </w:rPr>
      </w:pPr>
      <w:r w:rsidRPr="00155801">
        <w:rPr>
          <w:rFonts w:cs="Calibri"/>
          <w:i/>
        </w:rPr>
        <w:t>Include details of up to 5 most recent relevant research grants for the Team Leader and each Principal Researcher</w:t>
      </w:r>
    </w:p>
    <w:p w14:paraId="4A7113E0" w14:textId="77777777" w:rsidR="00E968A4" w:rsidRPr="00155801" w:rsidRDefault="00E968A4" w:rsidP="00E968A4">
      <w:pPr>
        <w:pStyle w:val="western"/>
        <w:spacing w:after="0" w:line="240" w:lineRule="auto"/>
        <w:rPr>
          <w:rFonts w:cs="Calibri"/>
          <w:i/>
          <w:iCs/>
        </w:rPr>
      </w:pPr>
      <w:r w:rsidRPr="00155801">
        <w:rPr>
          <w:rFonts w:cs="Calibri"/>
          <w:i/>
          <w:iCs/>
        </w:rPr>
        <w:t>Piet de Jong, Team Leader</w:t>
      </w:r>
    </w:p>
    <w:p w14:paraId="6F1451FD" w14:textId="77777777" w:rsidR="00E968A4" w:rsidRPr="00155801" w:rsidRDefault="00E968A4" w:rsidP="00E968A4">
      <w:pPr>
        <w:pStyle w:val="western"/>
        <w:spacing w:after="0" w:line="240" w:lineRule="auto"/>
        <w:rPr>
          <w:rFonts w:cs="Calibri"/>
        </w:rPr>
      </w:pPr>
      <w:r w:rsidRPr="00155801">
        <w:rPr>
          <w:rFonts w:cs="Calibri"/>
        </w:rPr>
        <w:t>Most of my research requires limited equipment and other funds - and a lot of time and concentration. Despite this I have held a number of research grants mainly to facilitate my ongoing research program: - While at Macquarie University 2003-2014 (Professor of Actuarial Studies) I have held grants from Macquarie University (jointly funded with APRA) and the Institute of Actuaries. Again this has led to my more recent A* international publications including a jointly authored book published by Cambridge University Press.</w:t>
      </w:r>
    </w:p>
    <w:p w14:paraId="799A3A09" w14:textId="77777777" w:rsidR="00E968A4" w:rsidRPr="00155801" w:rsidRDefault="00E968A4" w:rsidP="00E968A4">
      <w:pPr>
        <w:pStyle w:val="western"/>
        <w:spacing w:after="0" w:line="240" w:lineRule="auto"/>
        <w:rPr>
          <w:rFonts w:cs="Calibri"/>
        </w:rPr>
      </w:pPr>
      <w:r w:rsidRPr="00155801">
        <w:rPr>
          <w:rFonts w:cs="Calibri"/>
        </w:rPr>
        <w:t>While at the London School of Economics (Reader in Statistics) from 1995-1998. I held NSERC operating grants. Again this led to a number of highly cited A* international academic publications.</w:t>
      </w:r>
    </w:p>
    <w:p w14:paraId="2CB17776" w14:textId="77777777" w:rsidR="00E968A4" w:rsidRPr="00155801" w:rsidRDefault="00E968A4" w:rsidP="00E968A4">
      <w:pPr>
        <w:pStyle w:val="western"/>
        <w:spacing w:after="0" w:line="240" w:lineRule="auto"/>
        <w:rPr>
          <w:rFonts w:cs="Calibri"/>
        </w:rPr>
      </w:pPr>
      <w:r w:rsidRPr="00155801">
        <w:rPr>
          <w:rFonts w:cs="Calibri"/>
        </w:rPr>
        <w:t>While at the University of British Columbia from 1982-2001 (Professor of Statistics) I held NSERC operating grants to facilitate my ongoing research program. These are equivalent to ARC discovery grants except that the grant is based on performance rather than detailed aspirations to research one or other issue. The individual research program and operating grant led to many highly cited publications in A* international academic journals.</w:t>
      </w:r>
    </w:p>
    <w:p w14:paraId="2F40BE03" w14:textId="77777777" w:rsidR="00E968A4" w:rsidRPr="00155801" w:rsidRDefault="00E968A4" w:rsidP="00E968A4">
      <w:pPr>
        <w:pStyle w:val="western"/>
        <w:spacing w:after="0" w:line="240" w:lineRule="auto"/>
        <w:rPr>
          <w:rFonts w:cs="Calibri"/>
        </w:rPr>
      </w:pPr>
      <w:r w:rsidRPr="00155801">
        <w:rPr>
          <w:rFonts w:cs="Calibri"/>
        </w:rPr>
        <w:t>While at the University of Amsterdam (Visiting Research Fellow) in 1987 I was funded under the Dutch government's ZWO initiative. This led to a number of world class highly cited academic publications.</w:t>
      </w:r>
    </w:p>
    <w:p w14:paraId="61C65241" w14:textId="77777777" w:rsidR="00E968A4" w:rsidRPr="00155801" w:rsidRDefault="00E968A4" w:rsidP="00E968A4">
      <w:pPr>
        <w:pStyle w:val="western"/>
        <w:spacing w:after="0" w:line="240" w:lineRule="auto"/>
        <w:rPr>
          <w:rFonts w:cs="Calibri"/>
          <w:i/>
          <w:iCs/>
        </w:rPr>
      </w:pPr>
      <w:r w:rsidRPr="00155801">
        <w:rPr>
          <w:rFonts w:cs="Calibri"/>
          <w:i/>
          <w:iCs/>
        </w:rPr>
        <w:t>Geoff Loudon, Principal Researcher</w:t>
      </w:r>
    </w:p>
    <w:p w14:paraId="104E674D" w14:textId="77777777" w:rsidR="00E968A4" w:rsidRPr="00155801" w:rsidRDefault="00E968A4" w:rsidP="00E968A4">
      <w:pPr>
        <w:pStyle w:val="western"/>
        <w:spacing w:after="0" w:line="240" w:lineRule="auto"/>
        <w:rPr>
          <w:rFonts w:cs="Calibri"/>
        </w:rPr>
      </w:pPr>
      <w:r w:rsidRPr="00155801">
        <w:rPr>
          <w:rFonts w:cs="Calibri"/>
        </w:rPr>
        <w:t>No recent grants</w:t>
      </w:r>
    </w:p>
    <w:p w14:paraId="2ADDA6BA" w14:textId="77777777" w:rsidR="00E968A4" w:rsidRPr="00155801" w:rsidRDefault="00E968A4" w:rsidP="00E968A4">
      <w:pPr>
        <w:pStyle w:val="western"/>
        <w:spacing w:after="0" w:line="240" w:lineRule="auto"/>
        <w:rPr>
          <w:rFonts w:cs="Calibri"/>
          <w:i/>
          <w:iCs/>
        </w:rPr>
      </w:pPr>
      <w:proofErr w:type="spellStart"/>
      <w:r w:rsidRPr="00155801">
        <w:rPr>
          <w:rFonts w:cs="Calibri"/>
          <w:i/>
          <w:iCs/>
        </w:rPr>
        <w:t>Weihao</w:t>
      </w:r>
      <w:proofErr w:type="spellEnd"/>
      <w:r w:rsidRPr="00155801">
        <w:rPr>
          <w:rFonts w:cs="Calibri"/>
          <w:i/>
          <w:iCs/>
        </w:rPr>
        <w:t xml:space="preserve"> </w:t>
      </w:r>
      <w:proofErr w:type="spellStart"/>
      <w:r w:rsidRPr="00155801">
        <w:rPr>
          <w:rFonts w:cs="Calibri"/>
          <w:i/>
          <w:iCs/>
        </w:rPr>
        <w:t>Choo</w:t>
      </w:r>
      <w:proofErr w:type="spellEnd"/>
      <w:r w:rsidRPr="00155801">
        <w:rPr>
          <w:rFonts w:cs="Calibri"/>
          <w:i/>
          <w:iCs/>
        </w:rPr>
        <w:t>, Principal Researcher</w:t>
      </w:r>
    </w:p>
    <w:p w14:paraId="1451F86D" w14:textId="77777777" w:rsidR="00E968A4" w:rsidRPr="00155801" w:rsidRDefault="00E968A4" w:rsidP="00E968A4">
      <w:pPr>
        <w:pStyle w:val="western"/>
        <w:spacing w:after="198" w:line="276" w:lineRule="auto"/>
        <w:rPr>
          <w:rFonts w:cs="Calibri"/>
        </w:rPr>
      </w:pPr>
      <w:r w:rsidRPr="00155801">
        <w:rPr>
          <w:rFonts w:cs="Calibri"/>
        </w:rPr>
        <w:t>Early stage researcher. Just now finishing PhD.</w:t>
      </w:r>
    </w:p>
    <w:p w14:paraId="27B432AF" w14:textId="77777777" w:rsidR="00AF1FC0" w:rsidRPr="00155801" w:rsidRDefault="00AF1FC0" w:rsidP="0076660F">
      <w:pPr>
        <w:rPr>
          <w:rFonts w:cs="Calibri"/>
          <w:b/>
        </w:rPr>
      </w:pPr>
    </w:p>
    <w:p w14:paraId="4709292F" w14:textId="77777777" w:rsidR="00AF1FC0" w:rsidRPr="00155801" w:rsidRDefault="00AF1FC0" w:rsidP="0076660F">
      <w:pPr>
        <w:rPr>
          <w:rFonts w:cs="Calibri"/>
          <w:b/>
        </w:rPr>
      </w:pPr>
    </w:p>
    <w:p w14:paraId="457DC019" w14:textId="77777777" w:rsidR="00870006" w:rsidRPr="00155801" w:rsidRDefault="00870006" w:rsidP="0076660F">
      <w:pPr>
        <w:rPr>
          <w:rFonts w:cs="Calibri"/>
          <w:b/>
        </w:rPr>
      </w:pPr>
    </w:p>
    <w:p w14:paraId="043F58A0" w14:textId="77777777" w:rsidR="00AF1FC0" w:rsidRPr="00155801" w:rsidRDefault="00AF1FC0" w:rsidP="0076660F">
      <w:pPr>
        <w:rPr>
          <w:rFonts w:cs="Calibri"/>
          <w:b/>
        </w:rPr>
      </w:pPr>
      <w:r w:rsidRPr="00155801">
        <w:rPr>
          <w:rFonts w:cs="Calibri"/>
          <w:b/>
        </w:rPr>
        <w:t xml:space="preserve">Section E: Detailed Budget and Justifications </w:t>
      </w:r>
    </w:p>
    <w:p w14:paraId="0D37A7ED" w14:textId="77777777" w:rsidR="00AF1FC0" w:rsidRPr="00155801" w:rsidRDefault="00AF1FC0" w:rsidP="0061243B">
      <w:pPr>
        <w:rPr>
          <w:rFonts w:cs="Calibri"/>
          <w:i/>
        </w:rPr>
      </w:pPr>
      <w:r w:rsidRPr="00155801">
        <w:rPr>
          <w:rFonts w:cs="Calibri"/>
          <w:i/>
        </w:rPr>
        <w:t xml:space="preserve">Include details of each budget item with a justification of why the item is essential to the completion of the project (max one page). </w:t>
      </w:r>
    </w:p>
    <w:p w14:paraId="0183FC43" w14:textId="0028D6C2" w:rsidR="00AE7AD3" w:rsidRPr="00155801" w:rsidRDefault="00E968A4" w:rsidP="00E968A4">
      <w:pPr>
        <w:pStyle w:val="western"/>
        <w:spacing w:after="0" w:line="240" w:lineRule="auto"/>
        <w:rPr>
          <w:ins w:id="3" w:author="Piet DE JONG" w:date="2014-10-16T12:40:00Z"/>
          <w:rFonts w:cs="Calibri"/>
        </w:rPr>
      </w:pPr>
      <w:r w:rsidRPr="00155801">
        <w:rPr>
          <w:rFonts w:cs="Calibri"/>
          <w:i/>
          <w:iCs/>
        </w:rPr>
        <w:t xml:space="preserve">Basis </w:t>
      </w:r>
      <w:r w:rsidR="00746A1C" w:rsidRPr="00155801">
        <w:rPr>
          <w:rFonts w:cs="Calibri"/>
          <w:i/>
          <w:iCs/>
        </w:rPr>
        <w:t xml:space="preserve">and cost </w:t>
      </w:r>
      <w:r w:rsidR="00E43317">
        <w:rPr>
          <w:rFonts w:cs="Calibri"/>
          <w:i/>
          <w:iCs/>
        </w:rPr>
        <w:t>for teaching support</w:t>
      </w:r>
      <w:r w:rsidRPr="00155801">
        <w:rPr>
          <w:rFonts w:cs="Calibri"/>
          <w:i/>
          <w:iCs/>
        </w:rPr>
        <w:t xml:space="preserve"> request</w:t>
      </w:r>
    </w:p>
    <w:p w14:paraId="3F714672" w14:textId="7B798679" w:rsidR="00AE7AD3" w:rsidRPr="00155801" w:rsidRDefault="00E968A4" w:rsidP="009A1950">
      <w:pPr>
        <w:pStyle w:val="western"/>
        <w:spacing w:after="0" w:line="240" w:lineRule="auto"/>
        <w:rPr>
          <w:ins w:id="4" w:author="Piet DE JONG" w:date="2014-10-16T12:40:00Z"/>
          <w:rFonts w:cs="Calibri"/>
        </w:rPr>
      </w:pPr>
      <w:r w:rsidRPr="00155801">
        <w:rPr>
          <w:rFonts w:cs="Calibri"/>
        </w:rPr>
        <w:t xml:space="preserve">The project has a short time frame for such an extended topic. The particular nature of this project requires this additional time of </w:t>
      </w:r>
      <w:r w:rsidR="003B418B" w:rsidRPr="00155801">
        <w:rPr>
          <w:rFonts w:cs="Calibri"/>
        </w:rPr>
        <w:t xml:space="preserve">the team leader </w:t>
      </w:r>
      <w:r w:rsidRPr="00155801">
        <w:rPr>
          <w:rFonts w:cs="Calibri"/>
        </w:rPr>
        <w:t xml:space="preserve">de Jong and </w:t>
      </w:r>
      <w:r w:rsidR="003B418B" w:rsidRPr="00155801">
        <w:rPr>
          <w:rFonts w:cs="Calibri"/>
        </w:rPr>
        <w:t xml:space="preserve">the principal researcher </w:t>
      </w:r>
      <w:r w:rsidRPr="00155801">
        <w:rPr>
          <w:rFonts w:cs="Calibri"/>
        </w:rPr>
        <w:t>Loudon to ensure the output of the projects are delivered to CIFR on time and on scope. This will require particularly intense work at critical stages during the second half of 2014.</w:t>
      </w:r>
    </w:p>
    <w:p w14:paraId="2DCF7DE5" w14:textId="77781B3D" w:rsidR="00E968A4" w:rsidRPr="00155801" w:rsidRDefault="00E43317" w:rsidP="00E968A4">
      <w:pPr>
        <w:pStyle w:val="western"/>
        <w:spacing w:after="0" w:line="240" w:lineRule="auto"/>
        <w:rPr>
          <w:rFonts w:cs="Calibri"/>
        </w:rPr>
      </w:pPr>
      <w:r>
        <w:rPr>
          <w:rFonts w:cs="Calibri"/>
        </w:rPr>
        <w:t>De Jong requests funding for four</w:t>
      </w:r>
      <w:r w:rsidR="00E968A4" w:rsidRPr="00155801">
        <w:rPr>
          <w:rFonts w:cs="Calibri"/>
        </w:rPr>
        <w:t xml:space="preserve"> months teaching </w:t>
      </w:r>
      <w:r>
        <w:rPr>
          <w:rFonts w:cs="Calibri"/>
        </w:rPr>
        <w:t>support</w:t>
      </w:r>
      <w:r w:rsidR="00E968A4" w:rsidRPr="00155801">
        <w:rPr>
          <w:rFonts w:cs="Calibri"/>
        </w:rPr>
        <w:t xml:space="preserve">, during the </w:t>
      </w:r>
      <w:r>
        <w:rPr>
          <w:rFonts w:cs="Calibri"/>
        </w:rPr>
        <w:t>first half of 2015</w:t>
      </w:r>
      <w:r w:rsidR="00E968A4" w:rsidRPr="00155801">
        <w:rPr>
          <w:rFonts w:cs="Calibri"/>
        </w:rPr>
        <w:t xml:space="preserve">. This will free up additional time for him to be more fully involved in the project than otherwise possible and to give effective direction to the project. </w:t>
      </w:r>
      <w:proofErr w:type="gramStart"/>
      <w:r w:rsidR="008645F9" w:rsidRPr="00155801">
        <w:rPr>
          <w:rFonts w:cs="Calibri"/>
        </w:rPr>
        <w:t>L</w:t>
      </w:r>
      <w:r w:rsidR="00E968A4" w:rsidRPr="00155801">
        <w:rPr>
          <w:rFonts w:cs="Calibri"/>
        </w:rPr>
        <w:t xml:space="preserve">oudon requests funding for </w:t>
      </w:r>
      <w:r>
        <w:rPr>
          <w:rFonts w:cs="Calibri"/>
        </w:rPr>
        <w:t>two</w:t>
      </w:r>
      <w:r w:rsidR="00E968A4" w:rsidRPr="00155801">
        <w:rPr>
          <w:rFonts w:cs="Calibri"/>
        </w:rPr>
        <w:t xml:space="preserve"> month</w:t>
      </w:r>
      <w:r>
        <w:rPr>
          <w:rFonts w:cs="Calibri"/>
        </w:rPr>
        <w:t>s worth</w:t>
      </w:r>
      <w:r w:rsidR="00E968A4" w:rsidRPr="00155801">
        <w:rPr>
          <w:rFonts w:cs="Calibri"/>
        </w:rPr>
        <w:t xml:space="preserve"> of teaching </w:t>
      </w:r>
      <w:r>
        <w:rPr>
          <w:rFonts w:cs="Calibri"/>
        </w:rPr>
        <w:t>support</w:t>
      </w:r>
      <w:r w:rsidR="00E968A4" w:rsidRPr="00155801">
        <w:rPr>
          <w:rFonts w:cs="Calibri"/>
        </w:rPr>
        <w:t xml:space="preserve">, during the </w:t>
      </w:r>
      <w:r>
        <w:rPr>
          <w:rFonts w:cs="Calibri"/>
        </w:rPr>
        <w:t>first half of 2015</w:t>
      </w:r>
      <w:r w:rsidR="00E968A4" w:rsidRPr="00155801">
        <w:rPr>
          <w:rFonts w:cs="Calibri"/>
        </w:rPr>
        <w:t>.</w:t>
      </w:r>
      <w:proofErr w:type="gramEnd"/>
      <w:r w:rsidR="00E968A4" w:rsidRPr="00155801">
        <w:rPr>
          <w:rFonts w:cs="Calibri"/>
        </w:rPr>
        <w:t xml:space="preserve"> This will free up additional time for him to be more fully involved in the project than otherwise possible.</w:t>
      </w:r>
    </w:p>
    <w:p w14:paraId="56285BCA" w14:textId="269E34FA" w:rsidR="00F23D34" w:rsidRDefault="00775011" w:rsidP="00BF530C">
      <w:pPr>
        <w:pStyle w:val="western"/>
        <w:spacing w:after="0" w:line="240" w:lineRule="auto"/>
        <w:rPr>
          <w:rFonts w:cs="Calibri"/>
        </w:rPr>
      </w:pPr>
      <w:r w:rsidRPr="00155801">
        <w:rPr>
          <w:rFonts w:cs="Calibri"/>
        </w:rPr>
        <w:t>De Jong</w:t>
      </w:r>
      <w:proofErr w:type="gramStart"/>
      <w:ins w:id="5" w:author="Piet DE JONG" w:date="2014-10-16T12:42:00Z">
        <w:r w:rsidR="00AE7AD3">
          <w:rPr>
            <w:rFonts w:cs="Calibri"/>
          </w:rPr>
          <w:t xml:space="preserve">:   </w:t>
        </w:r>
      </w:ins>
      <w:r w:rsidR="00E43317">
        <w:rPr>
          <w:rFonts w:cs="Calibri"/>
        </w:rPr>
        <w:t>5</w:t>
      </w:r>
      <w:proofErr w:type="gramEnd"/>
      <w:r w:rsidRPr="00155801">
        <w:rPr>
          <w:rFonts w:cs="Calibri"/>
        </w:rPr>
        <w:t xml:space="preserve"> month</w:t>
      </w:r>
      <w:r w:rsidR="00E43317">
        <w:rPr>
          <w:rFonts w:cs="Calibri"/>
        </w:rPr>
        <w:t>s</w:t>
      </w:r>
      <w:r w:rsidRPr="00155801">
        <w:rPr>
          <w:rFonts w:cs="Calibri"/>
        </w:rPr>
        <w:t xml:space="preserve"> </w:t>
      </w:r>
      <w:r w:rsidR="00E43317">
        <w:rPr>
          <w:rFonts w:cs="Calibri"/>
        </w:rPr>
        <w:t>teaching support</w:t>
      </w:r>
      <w:r w:rsidRPr="00155801">
        <w:rPr>
          <w:rFonts w:cs="Calibri"/>
        </w:rPr>
        <w:t xml:space="preserve"> </w:t>
      </w:r>
      <w:r w:rsidR="00F23D34">
        <w:rPr>
          <w:rFonts w:cs="Calibri"/>
        </w:rPr>
        <w:t>(2 courses)   2x $23,253 = $46,506</w:t>
      </w:r>
    </w:p>
    <w:p w14:paraId="6F56D73A" w14:textId="15BC85E7" w:rsidR="00F23D34" w:rsidRDefault="00775011" w:rsidP="00BF530C">
      <w:pPr>
        <w:pStyle w:val="western"/>
        <w:spacing w:before="0" w:beforeAutospacing="0" w:after="0" w:line="240" w:lineRule="auto"/>
        <w:rPr>
          <w:rFonts w:cs="Calibri"/>
        </w:rPr>
      </w:pPr>
      <w:r w:rsidRPr="00155801">
        <w:rPr>
          <w:rFonts w:cs="Calibri"/>
        </w:rPr>
        <w:t>Loudon</w:t>
      </w:r>
      <w:ins w:id="6" w:author="Piet DE JONG" w:date="2014-10-16T12:42:00Z">
        <w:r w:rsidR="00AE7AD3">
          <w:rPr>
            <w:rFonts w:cs="Calibri"/>
          </w:rPr>
          <w:t xml:space="preserve">:    </w:t>
        </w:r>
      </w:ins>
      <w:r w:rsidR="00F23D34">
        <w:rPr>
          <w:rFonts w:cs="Calibri"/>
        </w:rPr>
        <w:t>5</w:t>
      </w:r>
      <w:r w:rsidR="00E43317">
        <w:rPr>
          <w:rFonts w:cs="Calibri"/>
        </w:rPr>
        <w:t xml:space="preserve"> months</w:t>
      </w:r>
      <w:r w:rsidRPr="00155801">
        <w:rPr>
          <w:rFonts w:cs="Calibri"/>
        </w:rPr>
        <w:t xml:space="preserve"> </w:t>
      </w:r>
      <w:r w:rsidR="00E43317">
        <w:rPr>
          <w:rFonts w:cs="Calibri"/>
        </w:rPr>
        <w:t>teaching</w:t>
      </w:r>
      <w:r w:rsidRPr="00155801">
        <w:rPr>
          <w:rFonts w:cs="Calibri"/>
        </w:rPr>
        <w:t xml:space="preserve"> </w:t>
      </w:r>
      <w:r w:rsidR="00E43317">
        <w:rPr>
          <w:rFonts w:cs="Calibri"/>
        </w:rPr>
        <w:t>support</w:t>
      </w:r>
      <w:r w:rsidRPr="00155801">
        <w:rPr>
          <w:rFonts w:cs="Calibri"/>
        </w:rPr>
        <w:t xml:space="preserve"> </w:t>
      </w:r>
      <w:r w:rsidR="00F23D34">
        <w:rPr>
          <w:rFonts w:cs="Calibri"/>
        </w:rPr>
        <w:t xml:space="preserve">(1 course) </w:t>
      </w:r>
      <w:r w:rsidR="00E32D73">
        <w:rPr>
          <w:rFonts w:cs="Calibri"/>
        </w:rPr>
        <w:t xml:space="preserve"> </w:t>
      </w:r>
      <w:ins w:id="7" w:author="Piet DE JONG" w:date="2014-10-16T18:51:00Z">
        <w:r w:rsidR="00773B01">
          <w:rPr>
            <w:rFonts w:cs="Calibri"/>
          </w:rPr>
          <w:t xml:space="preserve"> </w:t>
        </w:r>
      </w:ins>
      <w:r w:rsidR="00733EAD">
        <w:rPr>
          <w:rFonts w:cs="Calibri"/>
        </w:rPr>
        <w:t>$</w:t>
      </w:r>
      <w:r w:rsidR="00F23D34">
        <w:rPr>
          <w:rFonts w:cs="Calibri"/>
        </w:rPr>
        <w:t>23,253</w:t>
      </w:r>
      <w:r w:rsidRPr="00155801">
        <w:rPr>
          <w:rFonts w:cs="Calibri"/>
        </w:rPr>
        <w:t xml:space="preserve"> </w:t>
      </w:r>
    </w:p>
    <w:p w14:paraId="32E38EB7" w14:textId="5C24E8E1" w:rsidR="00AE7AD3" w:rsidRPr="00155801" w:rsidRDefault="00E968A4" w:rsidP="00E968A4">
      <w:pPr>
        <w:pStyle w:val="western"/>
        <w:spacing w:after="0" w:line="240" w:lineRule="auto"/>
        <w:rPr>
          <w:ins w:id="8" w:author="Piet DE JONG" w:date="2014-10-16T12:41:00Z"/>
          <w:rFonts w:cs="Calibri"/>
        </w:rPr>
      </w:pPr>
      <w:r w:rsidRPr="00155801">
        <w:rPr>
          <w:rFonts w:cs="Calibri"/>
          <w:i/>
          <w:iCs/>
        </w:rPr>
        <w:t xml:space="preserve">Basis </w:t>
      </w:r>
      <w:r w:rsidR="00746A1C" w:rsidRPr="00155801">
        <w:rPr>
          <w:rFonts w:cs="Calibri"/>
          <w:i/>
          <w:iCs/>
        </w:rPr>
        <w:t xml:space="preserve">and cost </w:t>
      </w:r>
      <w:r w:rsidRPr="00155801">
        <w:rPr>
          <w:rFonts w:cs="Calibri"/>
          <w:i/>
          <w:iCs/>
        </w:rPr>
        <w:t>for RA request</w:t>
      </w:r>
    </w:p>
    <w:p w14:paraId="10C5C57F" w14:textId="17373906" w:rsidR="00D67200" w:rsidRPr="00155801" w:rsidRDefault="00E968A4" w:rsidP="00D67200">
      <w:pPr>
        <w:pStyle w:val="western"/>
        <w:spacing w:after="0" w:line="240" w:lineRule="auto"/>
        <w:rPr>
          <w:rFonts w:cs="Calibri"/>
        </w:rPr>
      </w:pPr>
      <w:r w:rsidRPr="00155801">
        <w:rPr>
          <w:rFonts w:cs="Calibri"/>
        </w:rPr>
        <w:t xml:space="preserve">A research assistant at the top of the Level 6 band is required for data analysis and assistance with programming. His or her tasks will be supervised by the researchers, and the appointment would be </w:t>
      </w:r>
      <w:r w:rsidR="00B55F39" w:rsidRPr="00155801">
        <w:rPr>
          <w:rFonts w:cs="Calibri"/>
        </w:rPr>
        <w:t xml:space="preserve">at the top of the Level 6 band </w:t>
      </w:r>
      <w:r w:rsidRPr="00155801">
        <w:rPr>
          <w:rFonts w:cs="Calibri"/>
        </w:rPr>
        <w:t>for 3 days per week for the duration of the project. The tasks are twofold. The first is to gather appropriate data and secondly to program and test methods in R.</w:t>
      </w:r>
    </w:p>
    <w:p w14:paraId="0E364CC4" w14:textId="45240456" w:rsidR="00D67200" w:rsidRPr="00155801" w:rsidRDefault="00D67200" w:rsidP="00D67200">
      <w:pPr>
        <w:pStyle w:val="western"/>
        <w:numPr>
          <w:ilvl w:val="0"/>
          <w:numId w:val="38"/>
        </w:numPr>
        <w:spacing w:before="0" w:beforeAutospacing="0" w:after="0" w:line="240" w:lineRule="auto"/>
        <w:rPr>
          <w:rFonts w:cs="Calibri"/>
        </w:rPr>
      </w:pPr>
      <w:r w:rsidRPr="00155801">
        <w:rPr>
          <w:rFonts w:cs="Calibri"/>
        </w:rPr>
        <w:t xml:space="preserve">Salary 3 days per week plus </w:t>
      </w:r>
      <w:r w:rsidR="00746A1C" w:rsidRPr="00155801">
        <w:rPr>
          <w:rFonts w:cs="Calibri"/>
        </w:rPr>
        <w:t>on cost</w:t>
      </w:r>
      <w:r w:rsidR="00E32D73">
        <w:rPr>
          <w:rFonts w:cs="Calibri"/>
        </w:rPr>
        <w:t>s of 17</w:t>
      </w:r>
      <w:r w:rsidRPr="00155801">
        <w:rPr>
          <w:rFonts w:cs="Calibri"/>
        </w:rPr>
        <w:t xml:space="preserve">% = </w:t>
      </w:r>
      <w:r w:rsidR="00746A1C" w:rsidRPr="00155801">
        <w:rPr>
          <w:rFonts w:cs="Calibri"/>
        </w:rPr>
        <w:t>66</w:t>
      </w:r>
      <w:r w:rsidR="009B55E0" w:rsidRPr="00155801">
        <w:rPr>
          <w:rFonts w:cs="Calibri"/>
        </w:rPr>
        <w:t>,</w:t>
      </w:r>
      <w:r w:rsidR="00746A1C" w:rsidRPr="00155801">
        <w:rPr>
          <w:rFonts w:cs="Calibri"/>
        </w:rPr>
        <w:t>487</w:t>
      </w:r>
      <w:r w:rsidRPr="00155801">
        <w:rPr>
          <w:rFonts w:cs="Calibri"/>
        </w:rPr>
        <w:t>(3/5)(1</w:t>
      </w:r>
      <w:r w:rsidR="00E32D73">
        <w:rPr>
          <w:rFonts w:cs="Calibri"/>
        </w:rPr>
        <w:t>.17)=$46,674</w:t>
      </w:r>
    </w:p>
    <w:p w14:paraId="542BB473" w14:textId="316C0590" w:rsidR="00D67200" w:rsidRPr="00155801" w:rsidRDefault="00D67200" w:rsidP="00D67200">
      <w:pPr>
        <w:pStyle w:val="western"/>
        <w:numPr>
          <w:ilvl w:val="0"/>
          <w:numId w:val="38"/>
        </w:numPr>
        <w:spacing w:before="0" w:beforeAutospacing="0" w:after="0" w:line="240" w:lineRule="auto"/>
        <w:rPr>
          <w:rFonts w:cs="Calibri"/>
        </w:rPr>
      </w:pPr>
      <w:r w:rsidRPr="00155801">
        <w:rPr>
          <w:rFonts w:cs="Calibri"/>
        </w:rPr>
        <w:t>30% infrastructure =</w:t>
      </w:r>
      <w:r w:rsidR="009B55E0" w:rsidRPr="00155801">
        <w:rPr>
          <w:rFonts w:cs="Calibri"/>
        </w:rPr>
        <w:t>51,062</w:t>
      </w:r>
      <w:r w:rsidRPr="00155801">
        <w:rPr>
          <w:rFonts w:cs="Calibri"/>
        </w:rPr>
        <w:t>(0.3)=$</w:t>
      </w:r>
      <w:r w:rsidR="00E32D73">
        <w:rPr>
          <w:rFonts w:cs="Calibri"/>
        </w:rPr>
        <w:t>14,002</w:t>
      </w:r>
    </w:p>
    <w:p w14:paraId="2BB670ED" w14:textId="77777777" w:rsidR="00E968A4" w:rsidRPr="00155801" w:rsidRDefault="00E968A4" w:rsidP="00E968A4">
      <w:pPr>
        <w:pStyle w:val="western"/>
        <w:spacing w:after="0" w:line="240" w:lineRule="auto"/>
        <w:rPr>
          <w:rFonts w:cs="Calibri"/>
        </w:rPr>
      </w:pPr>
      <w:r w:rsidRPr="00155801">
        <w:rPr>
          <w:rFonts w:cs="Calibri"/>
          <w:i/>
          <w:iCs/>
        </w:rPr>
        <w:t>Basis for Fellowship request</w:t>
      </w:r>
    </w:p>
    <w:p w14:paraId="11170313" w14:textId="1B5C8851" w:rsidR="00E968A4" w:rsidRPr="00155801" w:rsidRDefault="00E968A4" w:rsidP="00E968A4">
      <w:pPr>
        <w:pStyle w:val="western"/>
        <w:spacing w:after="0" w:line="240" w:lineRule="auto"/>
        <w:rPr>
          <w:rFonts w:cs="Calibri"/>
        </w:rPr>
      </w:pPr>
      <w:r w:rsidRPr="00155801">
        <w:rPr>
          <w:rFonts w:cs="Calibri"/>
        </w:rPr>
        <w:t>The fellowship will facilitate one of the researchers (</w:t>
      </w:r>
      <w:proofErr w:type="spellStart"/>
      <w:r w:rsidRPr="00155801">
        <w:rPr>
          <w:rFonts w:cs="Calibri"/>
        </w:rPr>
        <w:t>Weihao</w:t>
      </w:r>
      <w:proofErr w:type="spellEnd"/>
      <w:r w:rsidRPr="00155801">
        <w:rPr>
          <w:rFonts w:cs="Calibri"/>
        </w:rPr>
        <w:t xml:space="preserve"> </w:t>
      </w:r>
      <w:proofErr w:type="spellStart"/>
      <w:r w:rsidRPr="00155801">
        <w:rPr>
          <w:rFonts w:cs="Calibri"/>
        </w:rPr>
        <w:t>Choo</w:t>
      </w:r>
      <w:proofErr w:type="spellEnd"/>
      <w:r w:rsidRPr="00155801">
        <w:rPr>
          <w:rFonts w:cs="Calibri"/>
        </w:rPr>
        <w:t xml:space="preserve">) to devote appropriate time to the project. </w:t>
      </w:r>
      <w:proofErr w:type="spellStart"/>
      <w:r w:rsidRPr="00155801">
        <w:rPr>
          <w:rFonts w:cs="Calibri"/>
        </w:rPr>
        <w:t>Weihao</w:t>
      </w:r>
      <w:proofErr w:type="spellEnd"/>
      <w:r w:rsidRPr="00155801">
        <w:rPr>
          <w:rFonts w:cs="Calibri"/>
        </w:rPr>
        <w:t xml:space="preserve"> is critical to the project as he has been researching related areas with De Jong, for his PhD and papers currently under development. At present </w:t>
      </w:r>
      <w:proofErr w:type="spellStart"/>
      <w:r w:rsidRPr="00155801">
        <w:rPr>
          <w:rFonts w:cs="Calibri"/>
        </w:rPr>
        <w:t>Weihao</w:t>
      </w:r>
      <w:proofErr w:type="spellEnd"/>
      <w:r w:rsidRPr="00155801">
        <w:rPr>
          <w:rFonts w:cs="Calibri"/>
        </w:rPr>
        <w:t xml:space="preserve"> is working in Singapore and finishing his PhD. He is returning to Sydney Australia in the second half of 2014. The Fellowship will enable him to devote appropriate time to the project and fund his essential involvement and is basically at Level A for 6 months with appropriate on-costs.</w:t>
      </w:r>
    </w:p>
    <w:p w14:paraId="5EE6C52A" w14:textId="39C37B43" w:rsidR="00AE7AD3" w:rsidRPr="00155801" w:rsidRDefault="00E968A4" w:rsidP="00E968A4">
      <w:pPr>
        <w:pStyle w:val="western"/>
        <w:spacing w:after="0" w:line="240" w:lineRule="auto"/>
        <w:rPr>
          <w:ins w:id="9" w:author="Piet DE JONG" w:date="2014-10-16T12:42:00Z"/>
          <w:rFonts w:cs="Calibri"/>
        </w:rPr>
      </w:pPr>
      <w:r w:rsidRPr="00155801">
        <w:rPr>
          <w:rFonts w:cs="Calibri"/>
          <w:i/>
          <w:iCs/>
        </w:rPr>
        <w:t>Basis for Travel request</w:t>
      </w:r>
    </w:p>
    <w:p w14:paraId="6666B42A" w14:textId="77777777" w:rsidR="008645F9" w:rsidRPr="00155801" w:rsidRDefault="00E968A4" w:rsidP="008645F9">
      <w:pPr>
        <w:pStyle w:val="western"/>
        <w:spacing w:after="0" w:line="240" w:lineRule="auto"/>
        <w:rPr>
          <w:rFonts w:cs="Calibri"/>
        </w:rPr>
      </w:pPr>
      <w:r w:rsidRPr="00155801">
        <w:rPr>
          <w:rFonts w:cs="Calibri"/>
        </w:rPr>
        <w:t>Present research at two conferences - one international and the other local and practitioner oriented. Workshopping the paper with industry practitioners and researchers is required to maximise the impact of this research. Note the budget for each conference is an average of $2,500 per participation (</w:t>
      </w:r>
      <w:r w:rsidR="002B666C" w:rsidRPr="00155801">
        <w:rPr>
          <w:rFonts w:cs="Calibri"/>
        </w:rPr>
        <w:t>2</w:t>
      </w:r>
      <w:r w:rsidRPr="00155801">
        <w:rPr>
          <w:rFonts w:cs="Calibri"/>
        </w:rPr>
        <w:t xml:space="preserve"> participations in total).</w:t>
      </w:r>
    </w:p>
    <w:p w14:paraId="0D1A93E4" w14:textId="77777777" w:rsidR="00AF1FC0" w:rsidRPr="00155801" w:rsidRDefault="00AF1FC0" w:rsidP="003D2518">
      <w:pPr>
        <w:rPr>
          <w:rFonts w:cs="Calibri"/>
        </w:rPr>
        <w:sectPr w:rsidR="00AF1FC0" w:rsidRPr="00155801" w:rsidSect="00A13628">
          <w:headerReference w:type="default" r:id="rId17"/>
          <w:footerReference w:type="default" r:id="rId18"/>
          <w:pgSz w:w="11906" w:h="16838"/>
          <w:pgMar w:top="1440" w:right="1440" w:bottom="993" w:left="1440" w:header="708" w:footer="708" w:gutter="0"/>
          <w:cols w:space="708"/>
          <w:docGrid w:linePitch="360"/>
        </w:sectPr>
      </w:pPr>
    </w:p>
    <w:p w14:paraId="4FA84321" w14:textId="77777777" w:rsidR="00AF1FC0" w:rsidRPr="00155801" w:rsidRDefault="00AF1FC0" w:rsidP="009E6150">
      <w:pPr>
        <w:rPr>
          <w:rFonts w:cs="Calibri"/>
        </w:rPr>
      </w:pPr>
      <w:r w:rsidRPr="00155801">
        <w:rPr>
          <w:rFonts w:cs="Calibri"/>
        </w:rPr>
        <w:lastRenderedPageBreak/>
        <w:t xml:space="preserve">Consortium Member: </w:t>
      </w:r>
      <w:r w:rsidR="009E6150" w:rsidRPr="00155801">
        <w:rPr>
          <w:rFonts w:cs="Calibri"/>
          <w:u w:val="single"/>
        </w:rPr>
        <w:t>Macquarie University</w:t>
      </w:r>
    </w:p>
    <w:tbl>
      <w:tblPr>
        <w:tblW w:w="15396" w:type="dxa"/>
        <w:jc w:val="center"/>
        <w:tblInd w:w="-1534" w:type="dxa"/>
        <w:tblLook w:val="00A0" w:firstRow="1" w:lastRow="0" w:firstColumn="1" w:lastColumn="0" w:noHBand="0" w:noVBand="0"/>
      </w:tblPr>
      <w:tblGrid>
        <w:gridCol w:w="1375"/>
        <w:gridCol w:w="829"/>
        <w:gridCol w:w="1196"/>
        <w:gridCol w:w="1304"/>
        <w:gridCol w:w="809"/>
        <w:gridCol w:w="743"/>
        <w:gridCol w:w="1125"/>
        <w:gridCol w:w="598"/>
        <w:gridCol w:w="738"/>
        <w:gridCol w:w="743"/>
        <w:gridCol w:w="1125"/>
        <w:gridCol w:w="598"/>
        <w:gridCol w:w="738"/>
        <w:gridCol w:w="829"/>
        <w:gridCol w:w="1125"/>
        <w:gridCol w:w="829"/>
        <w:gridCol w:w="738"/>
      </w:tblGrid>
      <w:tr w:rsidR="00AF1FC0" w:rsidRPr="00155801" w14:paraId="63BD6862" w14:textId="77777777" w:rsidTr="00047DDD">
        <w:trPr>
          <w:trHeight w:val="381"/>
          <w:jc w:val="center"/>
        </w:trPr>
        <w:tc>
          <w:tcPr>
            <w:tcW w:w="1489" w:type="dxa"/>
            <w:vMerge w:val="restart"/>
            <w:tcBorders>
              <w:top w:val="single" w:sz="8" w:space="0" w:color="auto"/>
              <w:left w:val="single" w:sz="8" w:space="0" w:color="auto"/>
              <w:bottom w:val="single" w:sz="4" w:space="0" w:color="auto"/>
              <w:right w:val="single" w:sz="8" w:space="0" w:color="auto"/>
            </w:tcBorders>
          </w:tcPr>
          <w:p w14:paraId="052436C3" w14:textId="77777777" w:rsidR="00AF1FC0" w:rsidRPr="00155801" w:rsidRDefault="00AF1FC0" w:rsidP="00A63BF4">
            <w:pPr>
              <w:spacing w:after="0" w:line="240" w:lineRule="auto"/>
              <w:rPr>
                <w:rFonts w:cs="Calibri"/>
                <w:b/>
                <w:bCs/>
                <w:color w:val="000000"/>
              </w:rPr>
            </w:pPr>
            <w:r w:rsidRPr="00155801">
              <w:rPr>
                <w:rFonts w:cs="Calibri"/>
                <w:b/>
                <w:bCs/>
                <w:color w:val="000000"/>
              </w:rPr>
              <w:t>Expenditure</w:t>
            </w:r>
          </w:p>
        </w:tc>
        <w:tc>
          <w:tcPr>
            <w:tcW w:w="3978" w:type="dxa"/>
            <w:gridSpan w:val="4"/>
            <w:tcBorders>
              <w:top w:val="single" w:sz="8" w:space="0" w:color="auto"/>
              <w:left w:val="nil"/>
              <w:bottom w:val="nil"/>
              <w:right w:val="single" w:sz="8" w:space="0" w:color="000000"/>
            </w:tcBorders>
          </w:tcPr>
          <w:p w14:paraId="59558E49" w14:textId="77777777" w:rsidR="00AF1FC0" w:rsidRPr="00155801" w:rsidRDefault="00AF1FC0" w:rsidP="00A63BF4">
            <w:pPr>
              <w:spacing w:after="0" w:line="240" w:lineRule="auto"/>
              <w:jc w:val="center"/>
              <w:rPr>
                <w:rFonts w:cs="Calibri"/>
                <w:b/>
                <w:bCs/>
                <w:color w:val="000000"/>
              </w:rPr>
            </w:pPr>
            <w:r w:rsidRPr="00155801">
              <w:rPr>
                <w:rFonts w:cs="Calibri"/>
                <w:b/>
                <w:bCs/>
                <w:color w:val="000000"/>
              </w:rPr>
              <w:t xml:space="preserve">YEAR 1 </w:t>
            </w:r>
          </w:p>
        </w:tc>
        <w:tc>
          <w:tcPr>
            <w:tcW w:w="3204" w:type="dxa"/>
            <w:gridSpan w:val="4"/>
            <w:tcBorders>
              <w:top w:val="single" w:sz="8" w:space="0" w:color="auto"/>
              <w:left w:val="nil"/>
              <w:bottom w:val="nil"/>
              <w:right w:val="single" w:sz="8" w:space="0" w:color="000000"/>
            </w:tcBorders>
          </w:tcPr>
          <w:p w14:paraId="4240703E" w14:textId="77777777" w:rsidR="00AF1FC0" w:rsidRPr="00155801" w:rsidRDefault="00AF1FC0" w:rsidP="00A63BF4">
            <w:pPr>
              <w:spacing w:after="0" w:line="240" w:lineRule="auto"/>
              <w:jc w:val="center"/>
              <w:rPr>
                <w:rFonts w:cs="Calibri"/>
                <w:b/>
                <w:bCs/>
                <w:color w:val="000000"/>
              </w:rPr>
            </w:pPr>
            <w:r w:rsidRPr="00155801">
              <w:rPr>
                <w:rFonts w:cs="Calibri"/>
                <w:b/>
                <w:bCs/>
                <w:color w:val="000000"/>
              </w:rPr>
              <w:t xml:space="preserve">YEAR 2 </w:t>
            </w:r>
          </w:p>
        </w:tc>
        <w:tc>
          <w:tcPr>
            <w:tcW w:w="3204" w:type="dxa"/>
            <w:gridSpan w:val="4"/>
            <w:tcBorders>
              <w:top w:val="single" w:sz="8" w:space="0" w:color="auto"/>
              <w:left w:val="nil"/>
              <w:bottom w:val="nil"/>
              <w:right w:val="single" w:sz="8" w:space="0" w:color="000000"/>
            </w:tcBorders>
          </w:tcPr>
          <w:p w14:paraId="3D1EDFAD" w14:textId="77777777" w:rsidR="00AF1FC0" w:rsidRPr="00155801" w:rsidRDefault="00AF1FC0" w:rsidP="00A63BF4">
            <w:pPr>
              <w:spacing w:after="0" w:line="240" w:lineRule="auto"/>
              <w:jc w:val="center"/>
              <w:rPr>
                <w:rFonts w:cs="Calibri"/>
                <w:b/>
                <w:bCs/>
                <w:color w:val="000000"/>
              </w:rPr>
            </w:pPr>
            <w:r w:rsidRPr="00155801">
              <w:rPr>
                <w:rFonts w:cs="Calibri"/>
                <w:b/>
                <w:bCs/>
                <w:color w:val="000000"/>
              </w:rPr>
              <w:t>YEAR 3</w:t>
            </w:r>
          </w:p>
        </w:tc>
        <w:tc>
          <w:tcPr>
            <w:tcW w:w="3521" w:type="dxa"/>
            <w:gridSpan w:val="4"/>
            <w:vMerge w:val="restart"/>
            <w:tcBorders>
              <w:top w:val="single" w:sz="8" w:space="0" w:color="auto"/>
              <w:left w:val="single" w:sz="8" w:space="0" w:color="auto"/>
              <w:bottom w:val="single" w:sz="4" w:space="0" w:color="000000"/>
              <w:right w:val="single" w:sz="8" w:space="0" w:color="000000"/>
            </w:tcBorders>
          </w:tcPr>
          <w:p w14:paraId="6477D1ED" w14:textId="77777777" w:rsidR="00AF1FC0" w:rsidRPr="00155801" w:rsidRDefault="00AF1FC0" w:rsidP="00A63BF4">
            <w:pPr>
              <w:spacing w:after="0" w:line="240" w:lineRule="auto"/>
              <w:jc w:val="center"/>
              <w:rPr>
                <w:rFonts w:cs="Calibri"/>
                <w:b/>
                <w:bCs/>
                <w:color w:val="000000"/>
              </w:rPr>
            </w:pPr>
            <w:r w:rsidRPr="00155801">
              <w:rPr>
                <w:rFonts w:cs="Calibri"/>
                <w:b/>
                <w:bCs/>
                <w:color w:val="000000"/>
              </w:rPr>
              <w:t>Total</w:t>
            </w:r>
          </w:p>
        </w:tc>
      </w:tr>
      <w:tr w:rsidR="00AF1FC0" w:rsidRPr="00155801" w14:paraId="5E55F6CA" w14:textId="77777777" w:rsidTr="00047DDD">
        <w:trPr>
          <w:trHeight w:val="164"/>
          <w:jc w:val="center"/>
        </w:trPr>
        <w:tc>
          <w:tcPr>
            <w:tcW w:w="1489" w:type="dxa"/>
            <w:vMerge/>
            <w:tcBorders>
              <w:top w:val="single" w:sz="8" w:space="0" w:color="auto"/>
              <w:left w:val="single" w:sz="8" w:space="0" w:color="auto"/>
              <w:bottom w:val="single" w:sz="4" w:space="0" w:color="auto"/>
              <w:right w:val="single" w:sz="8" w:space="0" w:color="auto"/>
            </w:tcBorders>
            <w:vAlign w:val="center"/>
          </w:tcPr>
          <w:p w14:paraId="745A5808" w14:textId="77777777" w:rsidR="00AF1FC0" w:rsidRPr="00155801" w:rsidRDefault="00AF1FC0" w:rsidP="00A63BF4">
            <w:pPr>
              <w:spacing w:after="0" w:line="240" w:lineRule="auto"/>
              <w:rPr>
                <w:rFonts w:cs="Calibri"/>
                <w:b/>
                <w:bCs/>
                <w:color w:val="000000"/>
              </w:rPr>
            </w:pPr>
          </w:p>
        </w:tc>
        <w:tc>
          <w:tcPr>
            <w:tcW w:w="3978" w:type="dxa"/>
            <w:gridSpan w:val="4"/>
            <w:tcBorders>
              <w:top w:val="nil"/>
              <w:left w:val="nil"/>
              <w:bottom w:val="single" w:sz="4" w:space="0" w:color="auto"/>
              <w:right w:val="single" w:sz="8" w:space="0" w:color="000000"/>
            </w:tcBorders>
          </w:tcPr>
          <w:p w14:paraId="48F02257" w14:textId="77777777" w:rsidR="00AF1FC0" w:rsidRPr="00155801" w:rsidRDefault="00AF1FC0" w:rsidP="00A63BF4">
            <w:pPr>
              <w:spacing w:after="0" w:line="240" w:lineRule="auto"/>
              <w:jc w:val="center"/>
              <w:rPr>
                <w:rFonts w:cs="Calibri"/>
                <w:b/>
                <w:bCs/>
                <w:color w:val="000000"/>
              </w:rPr>
            </w:pPr>
            <w:r w:rsidRPr="00155801">
              <w:rPr>
                <w:rFonts w:cs="Calibri"/>
                <w:b/>
                <w:bCs/>
                <w:color w:val="000000"/>
              </w:rPr>
              <w:t>$</w:t>
            </w:r>
          </w:p>
        </w:tc>
        <w:tc>
          <w:tcPr>
            <w:tcW w:w="3204" w:type="dxa"/>
            <w:gridSpan w:val="4"/>
            <w:tcBorders>
              <w:top w:val="nil"/>
              <w:left w:val="nil"/>
              <w:bottom w:val="single" w:sz="4" w:space="0" w:color="auto"/>
              <w:right w:val="single" w:sz="8" w:space="0" w:color="000000"/>
            </w:tcBorders>
          </w:tcPr>
          <w:p w14:paraId="3F625220" w14:textId="77777777" w:rsidR="00AF1FC0" w:rsidRPr="00155801" w:rsidRDefault="00AF1FC0" w:rsidP="00A63BF4">
            <w:pPr>
              <w:spacing w:after="0" w:line="240" w:lineRule="auto"/>
              <w:jc w:val="center"/>
              <w:rPr>
                <w:rFonts w:cs="Calibri"/>
                <w:b/>
                <w:bCs/>
                <w:color w:val="000000"/>
              </w:rPr>
            </w:pPr>
            <w:r w:rsidRPr="00155801">
              <w:rPr>
                <w:rFonts w:cs="Calibri"/>
                <w:b/>
                <w:bCs/>
                <w:color w:val="000000"/>
              </w:rPr>
              <w:t>$</w:t>
            </w:r>
          </w:p>
        </w:tc>
        <w:tc>
          <w:tcPr>
            <w:tcW w:w="3204" w:type="dxa"/>
            <w:gridSpan w:val="4"/>
            <w:tcBorders>
              <w:top w:val="nil"/>
              <w:left w:val="nil"/>
              <w:bottom w:val="single" w:sz="4" w:space="0" w:color="auto"/>
              <w:right w:val="single" w:sz="8" w:space="0" w:color="000000"/>
            </w:tcBorders>
          </w:tcPr>
          <w:p w14:paraId="39F56C65" w14:textId="77777777" w:rsidR="00AF1FC0" w:rsidRPr="00155801" w:rsidRDefault="00AF1FC0" w:rsidP="00A63BF4">
            <w:pPr>
              <w:spacing w:after="0" w:line="240" w:lineRule="auto"/>
              <w:jc w:val="center"/>
              <w:rPr>
                <w:rFonts w:cs="Calibri"/>
                <w:b/>
                <w:bCs/>
                <w:color w:val="000000"/>
              </w:rPr>
            </w:pPr>
            <w:r w:rsidRPr="00155801">
              <w:rPr>
                <w:rFonts w:cs="Calibri"/>
                <w:b/>
                <w:bCs/>
                <w:color w:val="000000"/>
              </w:rPr>
              <w:t>$</w:t>
            </w:r>
          </w:p>
        </w:tc>
        <w:tc>
          <w:tcPr>
            <w:tcW w:w="3521" w:type="dxa"/>
            <w:gridSpan w:val="4"/>
            <w:vMerge/>
            <w:tcBorders>
              <w:top w:val="single" w:sz="8" w:space="0" w:color="auto"/>
              <w:left w:val="single" w:sz="8" w:space="0" w:color="auto"/>
              <w:bottom w:val="single" w:sz="4" w:space="0" w:color="000000"/>
              <w:right w:val="single" w:sz="8" w:space="0" w:color="000000"/>
            </w:tcBorders>
            <w:vAlign w:val="center"/>
          </w:tcPr>
          <w:p w14:paraId="174C1F35" w14:textId="77777777" w:rsidR="00AF1FC0" w:rsidRPr="00155801" w:rsidRDefault="00AF1FC0" w:rsidP="00A63BF4">
            <w:pPr>
              <w:spacing w:after="0" w:line="240" w:lineRule="auto"/>
              <w:rPr>
                <w:rFonts w:cs="Calibri"/>
                <w:b/>
                <w:bCs/>
                <w:color w:val="000000"/>
              </w:rPr>
            </w:pPr>
          </w:p>
        </w:tc>
      </w:tr>
      <w:tr w:rsidR="00AF1FC0" w:rsidRPr="00155801" w14:paraId="56F15C26" w14:textId="77777777" w:rsidTr="00047DDD">
        <w:trPr>
          <w:trHeight w:val="518"/>
          <w:jc w:val="center"/>
        </w:trPr>
        <w:tc>
          <w:tcPr>
            <w:tcW w:w="1489" w:type="dxa"/>
            <w:tcBorders>
              <w:top w:val="nil"/>
              <w:left w:val="single" w:sz="8" w:space="0" w:color="auto"/>
              <w:bottom w:val="single" w:sz="4" w:space="0" w:color="auto"/>
              <w:right w:val="single" w:sz="8" w:space="0" w:color="auto"/>
            </w:tcBorders>
          </w:tcPr>
          <w:p w14:paraId="22E9889D" w14:textId="77777777" w:rsidR="00AF1FC0" w:rsidRPr="00155801" w:rsidRDefault="00AF1FC0" w:rsidP="00A63BF4">
            <w:pPr>
              <w:spacing w:after="0" w:line="240" w:lineRule="auto"/>
              <w:rPr>
                <w:rFonts w:cs="Calibri"/>
                <w:color w:val="000000"/>
              </w:rPr>
            </w:pPr>
            <w:r w:rsidRPr="00155801">
              <w:rPr>
                <w:rFonts w:cs="Calibri"/>
                <w:color w:val="000000"/>
              </w:rPr>
              <w:t> </w:t>
            </w:r>
          </w:p>
        </w:tc>
        <w:tc>
          <w:tcPr>
            <w:tcW w:w="669" w:type="dxa"/>
            <w:tcBorders>
              <w:top w:val="nil"/>
              <w:left w:val="nil"/>
              <w:bottom w:val="single" w:sz="4" w:space="0" w:color="auto"/>
              <w:right w:val="single" w:sz="4" w:space="0" w:color="auto"/>
            </w:tcBorders>
          </w:tcPr>
          <w:p w14:paraId="742AB1B8" w14:textId="77777777" w:rsidR="00AF1FC0" w:rsidRPr="00155801" w:rsidRDefault="00AF1FC0" w:rsidP="00A63BF4">
            <w:pPr>
              <w:spacing w:after="0" w:line="240" w:lineRule="auto"/>
              <w:jc w:val="center"/>
              <w:rPr>
                <w:rFonts w:cs="Calibri"/>
                <w:color w:val="000000"/>
              </w:rPr>
            </w:pPr>
            <w:r w:rsidRPr="00155801">
              <w:rPr>
                <w:rFonts w:cs="Calibri"/>
                <w:color w:val="000000"/>
              </w:rPr>
              <w:t>Cash (CIFR)</w:t>
            </w:r>
            <w:r w:rsidRPr="00155801">
              <w:rPr>
                <w:rStyle w:val="FootnoteReference"/>
                <w:rFonts w:cs="Calibri"/>
                <w:color w:val="000000"/>
              </w:rPr>
              <w:footnoteReference w:id="2"/>
            </w:r>
          </w:p>
        </w:tc>
        <w:tc>
          <w:tcPr>
            <w:tcW w:w="1196" w:type="dxa"/>
            <w:tcBorders>
              <w:top w:val="nil"/>
              <w:left w:val="nil"/>
              <w:bottom w:val="single" w:sz="4" w:space="0" w:color="auto"/>
              <w:right w:val="single" w:sz="4" w:space="0" w:color="auto"/>
            </w:tcBorders>
          </w:tcPr>
          <w:p w14:paraId="24F0D303" w14:textId="77777777" w:rsidR="00AF1FC0" w:rsidRPr="00155801" w:rsidRDefault="00AF1FC0" w:rsidP="003D2518">
            <w:pPr>
              <w:spacing w:after="0" w:line="240" w:lineRule="auto"/>
              <w:jc w:val="center"/>
              <w:rPr>
                <w:rFonts w:cs="Calibri"/>
                <w:color w:val="000000"/>
              </w:rPr>
            </w:pPr>
            <w:r w:rsidRPr="00155801">
              <w:rPr>
                <w:rFonts w:cs="Calibri"/>
                <w:color w:val="000000"/>
              </w:rPr>
              <w:t>Cash (Member)</w:t>
            </w:r>
            <w:r w:rsidRPr="00155801">
              <w:rPr>
                <w:rStyle w:val="FootnoteReference"/>
                <w:rFonts w:cs="Calibri"/>
                <w:color w:val="000000"/>
              </w:rPr>
              <w:footnoteReference w:id="3"/>
            </w:r>
          </w:p>
        </w:tc>
        <w:tc>
          <w:tcPr>
            <w:tcW w:w="1304" w:type="dxa"/>
            <w:tcBorders>
              <w:top w:val="nil"/>
              <w:left w:val="nil"/>
              <w:bottom w:val="single" w:sz="4" w:space="0" w:color="auto"/>
              <w:right w:val="single" w:sz="4" w:space="0" w:color="auto"/>
            </w:tcBorders>
          </w:tcPr>
          <w:p w14:paraId="45DBD49C" w14:textId="77777777" w:rsidR="00AF1FC0" w:rsidRPr="00155801" w:rsidRDefault="00AF1FC0" w:rsidP="003D2518">
            <w:pPr>
              <w:spacing w:after="0" w:line="240" w:lineRule="auto"/>
              <w:jc w:val="center"/>
              <w:rPr>
                <w:rFonts w:cs="Calibri"/>
                <w:color w:val="000000"/>
              </w:rPr>
            </w:pPr>
            <w:r w:rsidRPr="00155801">
              <w:rPr>
                <w:rFonts w:cs="Calibri"/>
                <w:color w:val="000000"/>
              </w:rPr>
              <w:t>In kind</w:t>
            </w:r>
          </w:p>
        </w:tc>
        <w:tc>
          <w:tcPr>
            <w:tcW w:w="809" w:type="dxa"/>
            <w:tcBorders>
              <w:top w:val="nil"/>
              <w:left w:val="nil"/>
              <w:bottom w:val="single" w:sz="4" w:space="0" w:color="auto"/>
              <w:right w:val="single" w:sz="8" w:space="0" w:color="auto"/>
            </w:tcBorders>
          </w:tcPr>
          <w:p w14:paraId="1D783932" w14:textId="77777777" w:rsidR="00AF1FC0" w:rsidRPr="00155801" w:rsidRDefault="00AF1FC0" w:rsidP="00A63BF4">
            <w:pPr>
              <w:spacing w:after="0" w:line="240" w:lineRule="auto"/>
              <w:jc w:val="center"/>
              <w:rPr>
                <w:rFonts w:cs="Calibri"/>
                <w:color w:val="000000"/>
              </w:rPr>
            </w:pPr>
            <w:r w:rsidRPr="00155801">
              <w:rPr>
                <w:rFonts w:cs="Calibri"/>
                <w:color w:val="000000"/>
              </w:rPr>
              <w:t>Other</w:t>
            </w:r>
            <w:r w:rsidRPr="00155801">
              <w:rPr>
                <w:rStyle w:val="FootnoteReference"/>
                <w:rFonts w:cs="Calibri"/>
                <w:color w:val="000000"/>
              </w:rPr>
              <w:footnoteReference w:id="4"/>
            </w:r>
          </w:p>
        </w:tc>
        <w:tc>
          <w:tcPr>
            <w:tcW w:w="743" w:type="dxa"/>
            <w:tcBorders>
              <w:top w:val="nil"/>
              <w:left w:val="nil"/>
              <w:bottom w:val="single" w:sz="4" w:space="0" w:color="auto"/>
              <w:right w:val="single" w:sz="4" w:space="0" w:color="auto"/>
            </w:tcBorders>
          </w:tcPr>
          <w:p w14:paraId="2836E272" w14:textId="77777777" w:rsidR="00AF1FC0" w:rsidRPr="00155801" w:rsidRDefault="00AF1FC0" w:rsidP="00A63BF4">
            <w:pPr>
              <w:spacing w:after="0" w:line="240" w:lineRule="auto"/>
              <w:jc w:val="center"/>
              <w:rPr>
                <w:rFonts w:cs="Calibri"/>
                <w:color w:val="000000"/>
              </w:rPr>
            </w:pPr>
            <w:r w:rsidRPr="00155801">
              <w:rPr>
                <w:rFonts w:cs="Calibri"/>
                <w:color w:val="000000"/>
              </w:rPr>
              <w:t xml:space="preserve">Cash </w:t>
            </w:r>
            <w:r w:rsidRPr="00155801">
              <w:rPr>
                <w:rFonts w:cs="Calibri"/>
                <w:color w:val="000000"/>
              </w:rPr>
              <w:br/>
              <w:t>(CIFR)</w:t>
            </w:r>
          </w:p>
        </w:tc>
        <w:tc>
          <w:tcPr>
            <w:tcW w:w="1125" w:type="dxa"/>
            <w:tcBorders>
              <w:top w:val="nil"/>
              <w:left w:val="nil"/>
              <w:bottom w:val="single" w:sz="4" w:space="0" w:color="auto"/>
              <w:right w:val="single" w:sz="4" w:space="0" w:color="auto"/>
            </w:tcBorders>
          </w:tcPr>
          <w:p w14:paraId="5C99FA7E" w14:textId="77777777" w:rsidR="00AF1FC0" w:rsidRPr="00155801" w:rsidRDefault="00AF1FC0" w:rsidP="00A63BF4">
            <w:pPr>
              <w:spacing w:after="0" w:line="240" w:lineRule="auto"/>
              <w:jc w:val="center"/>
              <w:rPr>
                <w:rFonts w:cs="Calibri"/>
                <w:color w:val="000000"/>
              </w:rPr>
            </w:pPr>
            <w:r w:rsidRPr="00155801">
              <w:rPr>
                <w:rFonts w:cs="Calibri"/>
                <w:color w:val="000000"/>
              </w:rPr>
              <w:t>Cash (Member)</w:t>
            </w:r>
          </w:p>
        </w:tc>
        <w:tc>
          <w:tcPr>
            <w:tcW w:w="598" w:type="dxa"/>
            <w:tcBorders>
              <w:top w:val="nil"/>
              <w:left w:val="nil"/>
              <w:bottom w:val="single" w:sz="4" w:space="0" w:color="auto"/>
              <w:right w:val="single" w:sz="4" w:space="0" w:color="auto"/>
            </w:tcBorders>
          </w:tcPr>
          <w:p w14:paraId="1A2B8DC4" w14:textId="77777777" w:rsidR="00AF1FC0" w:rsidRPr="00155801" w:rsidRDefault="00AF1FC0" w:rsidP="00A63BF4">
            <w:pPr>
              <w:spacing w:after="0" w:line="240" w:lineRule="auto"/>
              <w:jc w:val="center"/>
              <w:rPr>
                <w:rFonts w:cs="Calibri"/>
                <w:color w:val="000000"/>
              </w:rPr>
            </w:pPr>
            <w:r w:rsidRPr="00155801">
              <w:rPr>
                <w:rFonts w:cs="Calibri"/>
                <w:color w:val="000000"/>
              </w:rPr>
              <w:t>In kind</w:t>
            </w:r>
          </w:p>
        </w:tc>
        <w:tc>
          <w:tcPr>
            <w:tcW w:w="738" w:type="dxa"/>
            <w:tcBorders>
              <w:top w:val="nil"/>
              <w:left w:val="nil"/>
              <w:bottom w:val="single" w:sz="4" w:space="0" w:color="auto"/>
              <w:right w:val="single" w:sz="8" w:space="0" w:color="auto"/>
            </w:tcBorders>
          </w:tcPr>
          <w:p w14:paraId="13EA5174" w14:textId="77777777" w:rsidR="00AF1FC0" w:rsidRPr="00155801" w:rsidRDefault="00AF1FC0" w:rsidP="00A63BF4">
            <w:pPr>
              <w:spacing w:after="0" w:line="240" w:lineRule="auto"/>
              <w:jc w:val="center"/>
              <w:rPr>
                <w:rFonts w:cs="Calibri"/>
                <w:color w:val="000000"/>
              </w:rPr>
            </w:pPr>
            <w:r w:rsidRPr="00155801">
              <w:rPr>
                <w:rFonts w:cs="Calibri"/>
                <w:color w:val="000000"/>
              </w:rPr>
              <w:t>Other</w:t>
            </w:r>
          </w:p>
        </w:tc>
        <w:tc>
          <w:tcPr>
            <w:tcW w:w="743" w:type="dxa"/>
            <w:tcBorders>
              <w:top w:val="nil"/>
              <w:left w:val="nil"/>
              <w:bottom w:val="single" w:sz="4" w:space="0" w:color="auto"/>
              <w:right w:val="single" w:sz="4" w:space="0" w:color="auto"/>
            </w:tcBorders>
          </w:tcPr>
          <w:p w14:paraId="1F4379ED" w14:textId="77777777" w:rsidR="00AF1FC0" w:rsidRPr="00155801" w:rsidRDefault="00AF1FC0" w:rsidP="00A63BF4">
            <w:pPr>
              <w:spacing w:after="0" w:line="240" w:lineRule="auto"/>
              <w:jc w:val="center"/>
              <w:rPr>
                <w:rFonts w:cs="Calibri"/>
                <w:color w:val="000000"/>
              </w:rPr>
            </w:pPr>
            <w:r w:rsidRPr="00155801">
              <w:rPr>
                <w:rFonts w:cs="Calibri"/>
                <w:color w:val="000000"/>
              </w:rPr>
              <w:t xml:space="preserve">Cash </w:t>
            </w:r>
            <w:r w:rsidRPr="00155801">
              <w:rPr>
                <w:rFonts w:cs="Calibri"/>
                <w:color w:val="000000"/>
              </w:rPr>
              <w:br/>
              <w:t>(CIFR)</w:t>
            </w:r>
          </w:p>
        </w:tc>
        <w:tc>
          <w:tcPr>
            <w:tcW w:w="1125" w:type="dxa"/>
            <w:tcBorders>
              <w:top w:val="nil"/>
              <w:left w:val="nil"/>
              <w:bottom w:val="single" w:sz="4" w:space="0" w:color="auto"/>
              <w:right w:val="single" w:sz="4" w:space="0" w:color="auto"/>
            </w:tcBorders>
          </w:tcPr>
          <w:p w14:paraId="7AA94812" w14:textId="77777777" w:rsidR="00AF1FC0" w:rsidRPr="00155801" w:rsidRDefault="00AF1FC0" w:rsidP="00A63BF4">
            <w:pPr>
              <w:spacing w:after="0" w:line="240" w:lineRule="auto"/>
              <w:jc w:val="center"/>
              <w:rPr>
                <w:rFonts w:cs="Calibri"/>
                <w:color w:val="000000"/>
              </w:rPr>
            </w:pPr>
            <w:r w:rsidRPr="00155801">
              <w:rPr>
                <w:rFonts w:cs="Calibri"/>
                <w:color w:val="000000"/>
              </w:rPr>
              <w:t>Cash (Member)</w:t>
            </w:r>
          </w:p>
        </w:tc>
        <w:tc>
          <w:tcPr>
            <w:tcW w:w="598" w:type="dxa"/>
            <w:tcBorders>
              <w:top w:val="nil"/>
              <w:left w:val="nil"/>
              <w:bottom w:val="single" w:sz="4" w:space="0" w:color="auto"/>
              <w:right w:val="single" w:sz="4" w:space="0" w:color="auto"/>
            </w:tcBorders>
          </w:tcPr>
          <w:p w14:paraId="4B3EC59C" w14:textId="77777777" w:rsidR="00AF1FC0" w:rsidRPr="00155801" w:rsidRDefault="00AF1FC0" w:rsidP="00A63BF4">
            <w:pPr>
              <w:spacing w:after="0" w:line="240" w:lineRule="auto"/>
              <w:jc w:val="center"/>
              <w:rPr>
                <w:rFonts w:cs="Calibri"/>
                <w:color w:val="000000"/>
              </w:rPr>
            </w:pPr>
            <w:r w:rsidRPr="00155801">
              <w:rPr>
                <w:rFonts w:cs="Calibri"/>
                <w:color w:val="000000"/>
              </w:rPr>
              <w:t>In kind</w:t>
            </w:r>
          </w:p>
        </w:tc>
        <w:tc>
          <w:tcPr>
            <w:tcW w:w="738" w:type="dxa"/>
            <w:tcBorders>
              <w:top w:val="nil"/>
              <w:left w:val="nil"/>
              <w:bottom w:val="single" w:sz="4" w:space="0" w:color="auto"/>
              <w:right w:val="single" w:sz="8" w:space="0" w:color="auto"/>
            </w:tcBorders>
          </w:tcPr>
          <w:p w14:paraId="422FE13E" w14:textId="77777777" w:rsidR="00AF1FC0" w:rsidRPr="00155801" w:rsidRDefault="00AF1FC0" w:rsidP="00A63BF4">
            <w:pPr>
              <w:spacing w:after="0" w:line="240" w:lineRule="auto"/>
              <w:jc w:val="center"/>
              <w:rPr>
                <w:rFonts w:cs="Calibri"/>
                <w:color w:val="000000"/>
              </w:rPr>
            </w:pPr>
            <w:r w:rsidRPr="00155801">
              <w:rPr>
                <w:rFonts w:cs="Calibri"/>
                <w:color w:val="000000"/>
              </w:rPr>
              <w:t>Other</w:t>
            </w:r>
          </w:p>
        </w:tc>
        <w:tc>
          <w:tcPr>
            <w:tcW w:w="829" w:type="dxa"/>
            <w:tcBorders>
              <w:top w:val="nil"/>
              <w:left w:val="nil"/>
              <w:bottom w:val="single" w:sz="4" w:space="0" w:color="auto"/>
              <w:right w:val="single" w:sz="4" w:space="0" w:color="auto"/>
            </w:tcBorders>
          </w:tcPr>
          <w:p w14:paraId="41E0CCC2" w14:textId="77777777" w:rsidR="00AF1FC0" w:rsidRPr="00155801" w:rsidRDefault="00AF1FC0" w:rsidP="00A63BF4">
            <w:pPr>
              <w:spacing w:after="0" w:line="240" w:lineRule="auto"/>
              <w:jc w:val="center"/>
              <w:rPr>
                <w:rFonts w:cs="Calibri"/>
                <w:color w:val="000000"/>
              </w:rPr>
            </w:pPr>
            <w:r w:rsidRPr="00155801">
              <w:rPr>
                <w:rFonts w:cs="Calibri"/>
                <w:color w:val="000000"/>
              </w:rPr>
              <w:t xml:space="preserve">Cash </w:t>
            </w:r>
            <w:r w:rsidRPr="00155801">
              <w:rPr>
                <w:rFonts w:cs="Calibri"/>
                <w:color w:val="000000"/>
              </w:rPr>
              <w:br/>
              <w:t>(CIFR)</w:t>
            </w:r>
          </w:p>
        </w:tc>
        <w:tc>
          <w:tcPr>
            <w:tcW w:w="1125" w:type="dxa"/>
            <w:tcBorders>
              <w:top w:val="nil"/>
              <w:left w:val="nil"/>
              <w:bottom w:val="single" w:sz="4" w:space="0" w:color="auto"/>
              <w:right w:val="single" w:sz="4" w:space="0" w:color="auto"/>
            </w:tcBorders>
          </w:tcPr>
          <w:p w14:paraId="681C0205" w14:textId="77777777" w:rsidR="00AF1FC0" w:rsidRPr="00155801" w:rsidRDefault="00AF1FC0" w:rsidP="00A63BF4">
            <w:pPr>
              <w:spacing w:after="0" w:line="240" w:lineRule="auto"/>
              <w:jc w:val="center"/>
              <w:rPr>
                <w:rFonts w:cs="Calibri"/>
                <w:color w:val="000000"/>
              </w:rPr>
            </w:pPr>
            <w:r w:rsidRPr="00155801">
              <w:rPr>
                <w:rFonts w:cs="Calibri"/>
                <w:color w:val="000000"/>
              </w:rPr>
              <w:t>Cash (Member)</w:t>
            </w:r>
          </w:p>
        </w:tc>
        <w:tc>
          <w:tcPr>
            <w:tcW w:w="829" w:type="dxa"/>
            <w:tcBorders>
              <w:top w:val="nil"/>
              <w:left w:val="nil"/>
              <w:bottom w:val="single" w:sz="4" w:space="0" w:color="auto"/>
              <w:right w:val="single" w:sz="4" w:space="0" w:color="auto"/>
            </w:tcBorders>
          </w:tcPr>
          <w:p w14:paraId="158667F7" w14:textId="77777777" w:rsidR="00AF1FC0" w:rsidRPr="00155801" w:rsidRDefault="00AF1FC0" w:rsidP="00A63BF4">
            <w:pPr>
              <w:spacing w:after="0" w:line="240" w:lineRule="auto"/>
              <w:jc w:val="center"/>
              <w:rPr>
                <w:rFonts w:cs="Calibri"/>
                <w:color w:val="000000"/>
              </w:rPr>
            </w:pPr>
            <w:r w:rsidRPr="00155801">
              <w:rPr>
                <w:rFonts w:cs="Calibri"/>
                <w:color w:val="000000"/>
              </w:rPr>
              <w:t>In kind</w:t>
            </w:r>
          </w:p>
        </w:tc>
        <w:tc>
          <w:tcPr>
            <w:tcW w:w="738" w:type="dxa"/>
            <w:tcBorders>
              <w:top w:val="nil"/>
              <w:left w:val="nil"/>
              <w:bottom w:val="single" w:sz="4" w:space="0" w:color="auto"/>
              <w:right w:val="single" w:sz="8" w:space="0" w:color="auto"/>
            </w:tcBorders>
          </w:tcPr>
          <w:p w14:paraId="604F22A7" w14:textId="77777777" w:rsidR="00AF1FC0" w:rsidRPr="00155801" w:rsidRDefault="00AF1FC0" w:rsidP="00A63BF4">
            <w:pPr>
              <w:spacing w:after="0" w:line="240" w:lineRule="auto"/>
              <w:jc w:val="center"/>
              <w:rPr>
                <w:rFonts w:cs="Calibri"/>
                <w:color w:val="000000"/>
              </w:rPr>
            </w:pPr>
            <w:r w:rsidRPr="00155801">
              <w:rPr>
                <w:rFonts w:cs="Calibri"/>
                <w:color w:val="000000"/>
              </w:rPr>
              <w:t>Other</w:t>
            </w:r>
          </w:p>
        </w:tc>
      </w:tr>
      <w:tr w:rsidR="001D02A9" w:rsidRPr="00155801" w14:paraId="4AEDB6EB" w14:textId="77777777" w:rsidTr="00047DDD">
        <w:trPr>
          <w:trHeight w:val="518"/>
          <w:jc w:val="center"/>
        </w:trPr>
        <w:tc>
          <w:tcPr>
            <w:tcW w:w="1489" w:type="dxa"/>
            <w:tcBorders>
              <w:top w:val="nil"/>
              <w:left w:val="single" w:sz="8" w:space="0" w:color="auto"/>
              <w:bottom w:val="single" w:sz="4" w:space="0" w:color="auto"/>
              <w:right w:val="single" w:sz="8" w:space="0" w:color="auto"/>
            </w:tcBorders>
          </w:tcPr>
          <w:p w14:paraId="046904D6" w14:textId="1A41A62B" w:rsidR="001D02A9" w:rsidRPr="00155801" w:rsidRDefault="001D02A9" w:rsidP="003D2518">
            <w:pPr>
              <w:spacing w:after="0" w:line="240" w:lineRule="auto"/>
              <w:rPr>
                <w:rFonts w:cs="Calibri"/>
                <w:i/>
                <w:iCs/>
                <w:color w:val="000000"/>
              </w:rPr>
            </w:pPr>
            <w:del w:id="10" w:author="Piet DE JONG" w:date="2014-10-16T18:52:00Z">
              <w:r w:rsidRPr="00155801" w:rsidDel="00773B01">
                <w:rPr>
                  <w:rFonts w:cs="Calibri"/>
                  <w:color w:val="000000"/>
                </w:rPr>
                <w:delText xml:space="preserve">Staff </w:delText>
              </w:r>
              <w:r w:rsidRPr="00155801" w:rsidDel="00773B01">
                <w:rPr>
                  <w:rFonts w:cs="Calibri"/>
                  <w:i/>
                  <w:iCs/>
                  <w:color w:val="000000"/>
                </w:rPr>
                <w:delText xml:space="preserve"> </w:delText>
              </w:r>
            </w:del>
            <w:ins w:id="11" w:author="Piet DE JONG" w:date="2014-10-16T18:52:00Z">
              <w:r w:rsidR="00773B01">
                <w:rPr>
                  <w:rFonts w:cs="Calibri"/>
                  <w:color w:val="000000"/>
                </w:rPr>
                <w:t>Teach</w:t>
              </w:r>
            </w:ins>
            <w:r w:rsidR="00047DDD">
              <w:rPr>
                <w:rFonts w:cs="Calibri"/>
                <w:color w:val="000000"/>
              </w:rPr>
              <w:t xml:space="preserve"> Support</w:t>
            </w:r>
          </w:p>
          <w:p w14:paraId="4BEB2FDA" w14:textId="77777777" w:rsidR="001D02A9" w:rsidRPr="00155801" w:rsidRDefault="001D02A9" w:rsidP="003D2518">
            <w:pPr>
              <w:spacing w:after="0" w:line="240" w:lineRule="auto"/>
              <w:rPr>
                <w:rFonts w:cs="Calibri"/>
                <w:i/>
                <w:iCs/>
                <w:color w:val="000000"/>
              </w:rPr>
            </w:pPr>
            <w:r w:rsidRPr="00155801">
              <w:rPr>
                <w:rFonts w:cs="Calibri"/>
                <w:i/>
                <w:iCs/>
                <w:color w:val="000000"/>
              </w:rPr>
              <w:t>De Jong</w:t>
            </w:r>
          </w:p>
          <w:p w14:paraId="102686CA" w14:textId="5649A7F8" w:rsidR="00047DDD" w:rsidRDefault="001D02A9" w:rsidP="003D2518">
            <w:pPr>
              <w:spacing w:after="0" w:line="240" w:lineRule="auto"/>
              <w:rPr>
                <w:rFonts w:cs="Calibri"/>
                <w:i/>
                <w:iCs/>
                <w:color w:val="000000"/>
              </w:rPr>
            </w:pPr>
            <w:r w:rsidRPr="00155801">
              <w:rPr>
                <w:rFonts w:cs="Calibri"/>
                <w:i/>
                <w:iCs/>
                <w:color w:val="000000"/>
              </w:rPr>
              <w:t>Loudon</w:t>
            </w:r>
          </w:p>
          <w:p w14:paraId="79942018" w14:textId="77777777" w:rsidR="00047DDD" w:rsidRDefault="00047DDD" w:rsidP="003D2518">
            <w:pPr>
              <w:spacing w:after="0" w:line="240" w:lineRule="auto"/>
              <w:rPr>
                <w:rFonts w:cs="Calibri"/>
                <w:color w:val="000000"/>
              </w:rPr>
            </w:pPr>
            <w:r>
              <w:rPr>
                <w:rFonts w:cs="Calibri"/>
                <w:color w:val="000000"/>
              </w:rPr>
              <w:t>Research time salary</w:t>
            </w:r>
          </w:p>
          <w:p w14:paraId="3DE4E7F8" w14:textId="77777777" w:rsidR="00047DDD" w:rsidRPr="00155801" w:rsidRDefault="00047DDD" w:rsidP="00047DDD">
            <w:pPr>
              <w:spacing w:after="0" w:line="240" w:lineRule="auto"/>
              <w:rPr>
                <w:rFonts w:cs="Calibri"/>
                <w:i/>
                <w:iCs/>
                <w:color w:val="000000"/>
              </w:rPr>
            </w:pPr>
            <w:r w:rsidRPr="00155801">
              <w:rPr>
                <w:rFonts w:cs="Calibri"/>
                <w:i/>
                <w:iCs/>
                <w:color w:val="000000"/>
              </w:rPr>
              <w:t>De Jong</w:t>
            </w:r>
          </w:p>
          <w:p w14:paraId="18979B2F" w14:textId="11A3F7B4" w:rsidR="00047DDD" w:rsidRPr="00155801" w:rsidRDefault="00047DDD" w:rsidP="00047DDD">
            <w:pPr>
              <w:spacing w:after="0" w:line="240" w:lineRule="auto"/>
              <w:rPr>
                <w:rFonts w:cs="Calibri"/>
                <w:color w:val="000000"/>
              </w:rPr>
            </w:pPr>
            <w:r w:rsidRPr="00155801">
              <w:rPr>
                <w:rFonts w:cs="Calibri"/>
                <w:i/>
                <w:iCs/>
                <w:color w:val="000000"/>
              </w:rPr>
              <w:t>Loudon</w:t>
            </w:r>
          </w:p>
        </w:tc>
        <w:tc>
          <w:tcPr>
            <w:tcW w:w="669" w:type="dxa"/>
            <w:tcBorders>
              <w:top w:val="nil"/>
              <w:left w:val="nil"/>
              <w:bottom w:val="single" w:sz="4" w:space="0" w:color="auto"/>
              <w:right w:val="single" w:sz="4" w:space="0" w:color="auto"/>
            </w:tcBorders>
          </w:tcPr>
          <w:p w14:paraId="0B291D83" w14:textId="77777777" w:rsidR="001D02A9" w:rsidRPr="00155801" w:rsidRDefault="001D02A9" w:rsidP="00351E51">
            <w:pPr>
              <w:spacing w:after="0" w:line="240" w:lineRule="auto"/>
              <w:jc w:val="right"/>
              <w:rPr>
                <w:rFonts w:cs="Calibri"/>
                <w:color w:val="000000"/>
              </w:rPr>
            </w:pPr>
          </w:p>
          <w:p w14:paraId="3B50ED14" w14:textId="77777777" w:rsidR="00047DDD" w:rsidRDefault="00047DDD" w:rsidP="00047DDD">
            <w:pPr>
              <w:spacing w:after="0" w:line="240" w:lineRule="auto"/>
              <w:rPr>
                <w:rFonts w:cs="Calibri"/>
                <w:color w:val="000000"/>
              </w:rPr>
            </w:pPr>
          </w:p>
          <w:p w14:paraId="435DF059" w14:textId="449665E4" w:rsidR="001D02A9" w:rsidRPr="00155801" w:rsidRDefault="00733EAD" w:rsidP="00047DDD">
            <w:pPr>
              <w:spacing w:after="0" w:line="240" w:lineRule="auto"/>
              <w:rPr>
                <w:rFonts w:cs="Calibri"/>
                <w:color w:val="000000"/>
              </w:rPr>
            </w:pPr>
            <w:r>
              <w:rPr>
                <w:rFonts w:cs="Calibri"/>
                <w:color w:val="000000"/>
              </w:rPr>
              <w:t>23,253</w:t>
            </w:r>
          </w:p>
          <w:p w14:paraId="05DA644C" w14:textId="2FA98DA3" w:rsidR="001D02A9" w:rsidRPr="00155801" w:rsidRDefault="00733EAD" w:rsidP="00733EAD">
            <w:pPr>
              <w:spacing w:after="0" w:line="240" w:lineRule="auto"/>
              <w:jc w:val="right"/>
              <w:rPr>
                <w:rFonts w:cs="Calibri"/>
                <w:color w:val="000000"/>
              </w:rPr>
            </w:pPr>
            <w:r>
              <w:rPr>
                <w:rFonts w:cs="Calibri"/>
                <w:color w:val="000000"/>
              </w:rPr>
              <w:t>11,626</w:t>
            </w:r>
          </w:p>
        </w:tc>
        <w:tc>
          <w:tcPr>
            <w:tcW w:w="1196" w:type="dxa"/>
            <w:tcBorders>
              <w:top w:val="nil"/>
              <w:left w:val="nil"/>
              <w:bottom w:val="single" w:sz="4" w:space="0" w:color="auto"/>
              <w:right w:val="single" w:sz="4" w:space="0" w:color="auto"/>
            </w:tcBorders>
          </w:tcPr>
          <w:p w14:paraId="2646628C" w14:textId="77777777" w:rsidR="001D02A9" w:rsidRPr="00155801" w:rsidRDefault="001D02A9" w:rsidP="008645F9">
            <w:pPr>
              <w:spacing w:after="0" w:line="240" w:lineRule="auto"/>
              <w:jc w:val="right"/>
              <w:rPr>
                <w:rFonts w:cs="Calibri"/>
                <w:color w:val="000000"/>
              </w:rPr>
            </w:pPr>
          </w:p>
          <w:p w14:paraId="2AA3E06C" w14:textId="77777777" w:rsidR="00047DDD" w:rsidRDefault="00047DDD" w:rsidP="008645F9">
            <w:pPr>
              <w:spacing w:after="0" w:line="240" w:lineRule="auto"/>
              <w:jc w:val="right"/>
              <w:rPr>
                <w:rFonts w:cs="Calibri"/>
                <w:color w:val="000000"/>
              </w:rPr>
            </w:pPr>
          </w:p>
          <w:p w14:paraId="753F4B67" w14:textId="3211E2F6" w:rsidR="001D02A9" w:rsidRPr="00155801" w:rsidRDefault="00733EAD" w:rsidP="008645F9">
            <w:pPr>
              <w:spacing w:after="0" w:line="240" w:lineRule="auto"/>
              <w:jc w:val="right"/>
              <w:rPr>
                <w:rFonts w:cs="Calibri"/>
                <w:color w:val="000000"/>
              </w:rPr>
            </w:pPr>
            <w:r>
              <w:rPr>
                <w:rFonts w:cs="Calibri"/>
                <w:color w:val="000000"/>
              </w:rPr>
              <w:t>23,253</w:t>
            </w:r>
          </w:p>
          <w:p w14:paraId="183CB79D" w14:textId="16AB8141" w:rsidR="001D02A9" w:rsidRPr="00155801" w:rsidRDefault="00733EAD" w:rsidP="00733EAD">
            <w:pPr>
              <w:spacing w:after="0" w:line="240" w:lineRule="auto"/>
              <w:jc w:val="right"/>
              <w:rPr>
                <w:rFonts w:cs="Calibri"/>
                <w:color w:val="000000"/>
              </w:rPr>
            </w:pPr>
            <w:r>
              <w:rPr>
                <w:rFonts w:cs="Calibri"/>
                <w:color w:val="000000"/>
              </w:rPr>
              <w:t>11,626</w:t>
            </w:r>
          </w:p>
        </w:tc>
        <w:tc>
          <w:tcPr>
            <w:tcW w:w="1304" w:type="dxa"/>
            <w:tcBorders>
              <w:top w:val="nil"/>
              <w:left w:val="nil"/>
              <w:bottom w:val="single" w:sz="4" w:space="0" w:color="auto"/>
              <w:right w:val="single" w:sz="4" w:space="0" w:color="auto"/>
            </w:tcBorders>
          </w:tcPr>
          <w:p w14:paraId="4728C8A3" w14:textId="77777777" w:rsidR="00047DDD" w:rsidRDefault="00047DDD" w:rsidP="00047DDD">
            <w:pPr>
              <w:spacing w:after="0" w:line="240" w:lineRule="auto"/>
              <w:jc w:val="right"/>
              <w:rPr>
                <w:rFonts w:cs="Calibri"/>
                <w:color w:val="000000"/>
              </w:rPr>
            </w:pPr>
          </w:p>
          <w:p w14:paraId="6BE56600" w14:textId="77777777" w:rsidR="00047DDD" w:rsidRDefault="00047DDD" w:rsidP="00047DDD">
            <w:pPr>
              <w:spacing w:after="0" w:line="240" w:lineRule="auto"/>
              <w:jc w:val="right"/>
              <w:rPr>
                <w:rFonts w:cs="Calibri"/>
                <w:color w:val="000000"/>
              </w:rPr>
            </w:pPr>
          </w:p>
          <w:p w14:paraId="2972F4BE" w14:textId="77777777" w:rsidR="00773B01" w:rsidRPr="00047DDD" w:rsidRDefault="00773B01" w:rsidP="00047DDD">
            <w:pPr>
              <w:spacing w:after="0" w:line="240" w:lineRule="auto"/>
              <w:jc w:val="right"/>
              <w:rPr>
                <w:rFonts w:cs="Calibri"/>
                <w:color w:val="000000"/>
              </w:rPr>
            </w:pPr>
            <w:r w:rsidRPr="00047DDD">
              <w:rPr>
                <w:rFonts w:cs="Calibri"/>
                <w:color w:val="000000"/>
              </w:rPr>
              <w:t>30%x46</w:t>
            </w:r>
            <w:proofErr w:type="gramStart"/>
            <w:r w:rsidRPr="00047DDD">
              <w:rPr>
                <w:rFonts w:cs="Calibri"/>
                <w:color w:val="000000"/>
              </w:rPr>
              <w:t>,506</w:t>
            </w:r>
            <w:proofErr w:type="gramEnd"/>
          </w:p>
          <w:p w14:paraId="3A23E81A" w14:textId="77777777" w:rsidR="00773B01" w:rsidRPr="00047DDD" w:rsidRDefault="00773B01" w:rsidP="00047DDD">
            <w:pPr>
              <w:spacing w:after="0" w:line="240" w:lineRule="auto"/>
              <w:jc w:val="right"/>
              <w:rPr>
                <w:rFonts w:cs="Calibri"/>
                <w:color w:val="000000"/>
              </w:rPr>
            </w:pPr>
            <w:r w:rsidRPr="00047DDD">
              <w:rPr>
                <w:rFonts w:cs="Calibri"/>
                <w:color w:val="000000"/>
              </w:rPr>
              <w:t>30%x23</w:t>
            </w:r>
            <w:proofErr w:type="gramStart"/>
            <w:r w:rsidRPr="00047DDD">
              <w:rPr>
                <w:rFonts w:cs="Calibri"/>
                <w:color w:val="000000"/>
              </w:rPr>
              <w:t>,253</w:t>
            </w:r>
            <w:proofErr w:type="gramEnd"/>
          </w:p>
          <w:p w14:paraId="066D1E5A" w14:textId="77777777" w:rsidR="00047DDD" w:rsidRDefault="00047DDD" w:rsidP="00047DDD">
            <w:pPr>
              <w:spacing w:after="0" w:line="240" w:lineRule="auto"/>
              <w:rPr>
                <w:rFonts w:cs="Calibri"/>
                <w:color w:val="000000"/>
              </w:rPr>
            </w:pPr>
          </w:p>
          <w:p w14:paraId="23322888" w14:textId="77777777" w:rsidR="00047DDD" w:rsidRDefault="00047DDD" w:rsidP="00047DDD">
            <w:pPr>
              <w:spacing w:after="0" w:line="240" w:lineRule="auto"/>
              <w:jc w:val="right"/>
              <w:rPr>
                <w:rFonts w:cs="Calibri"/>
                <w:color w:val="000000"/>
              </w:rPr>
            </w:pPr>
          </w:p>
          <w:p w14:paraId="5C2AFDF8" w14:textId="0C70FEBD" w:rsidR="00773B01" w:rsidRPr="00047DDD" w:rsidRDefault="00773B01" w:rsidP="00047DDD">
            <w:pPr>
              <w:spacing w:after="0" w:line="240" w:lineRule="auto"/>
              <w:jc w:val="right"/>
              <w:rPr>
                <w:rFonts w:cs="Calibri"/>
                <w:color w:val="000000"/>
              </w:rPr>
            </w:pPr>
            <w:r w:rsidRPr="00047DDD">
              <w:rPr>
                <w:rFonts w:cs="Calibri"/>
                <w:color w:val="000000"/>
              </w:rPr>
              <w:t>X1.28%</w:t>
            </w:r>
          </w:p>
          <w:p w14:paraId="12E1DF15" w14:textId="5A86F4E0" w:rsidR="001D02A9" w:rsidRPr="00155801" w:rsidRDefault="00773B01" w:rsidP="00047DDD">
            <w:pPr>
              <w:spacing w:after="0" w:line="240" w:lineRule="auto"/>
              <w:jc w:val="right"/>
              <w:rPr>
                <w:rFonts w:cs="Calibri"/>
                <w:color w:val="000000"/>
              </w:rPr>
            </w:pPr>
            <w:proofErr w:type="gramStart"/>
            <w:r w:rsidRPr="00047DDD">
              <w:rPr>
                <w:rFonts w:cs="Calibri"/>
                <w:color w:val="000000"/>
              </w:rPr>
              <w:t>x1.28</w:t>
            </w:r>
            <w:proofErr w:type="gramEnd"/>
            <w:r w:rsidRPr="00047DDD">
              <w:rPr>
                <w:rFonts w:cs="Calibri"/>
                <w:color w:val="000000"/>
              </w:rPr>
              <w:t xml:space="preserve">% </w:t>
            </w:r>
          </w:p>
        </w:tc>
        <w:tc>
          <w:tcPr>
            <w:tcW w:w="809" w:type="dxa"/>
            <w:tcBorders>
              <w:top w:val="nil"/>
              <w:left w:val="nil"/>
              <w:bottom w:val="single" w:sz="4" w:space="0" w:color="auto"/>
              <w:right w:val="single" w:sz="8" w:space="0" w:color="auto"/>
            </w:tcBorders>
          </w:tcPr>
          <w:p w14:paraId="7E37DBB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4" w:space="0" w:color="auto"/>
              <w:right w:val="single" w:sz="4" w:space="0" w:color="auto"/>
            </w:tcBorders>
          </w:tcPr>
          <w:p w14:paraId="3FF56A21"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44F53BB2"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0EFFEEFD"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0B8012C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4" w:space="0" w:color="auto"/>
              <w:right w:val="single" w:sz="4" w:space="0" w:color="auto"/>
            </w:tcBorders>
          </w:tcPr>
          <w:p w14:paraId="4B5D8FAC"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5F5D8D7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230972E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3C8A3C92"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1E428468" w14:textId="77777777" w:rsidR="001D02A9" w:rsidRPr="00155801" w:rsidRDefault="001D02A9" w:rsidP="000F0FC8">
            <w:pPr>
              <w:spacing w:after="0" w:line="240" w:lineRule="auto"/>
              <w:jc w:val="right"/>
              <w:rPr>
                <w:rFonts w:cs="Calibri"/>
                <w:color w:val="000000"/>
              </w:rPr>
            </w:pPr>
          </w:p>
          <w:p w14:paraId="78DE5BAD" w14:textId="7BD73697" w:rsidR="001D02A9" w:rsidRPr="00155801" w:rsidRDefault="00733EAD" w:rsidP="000F0FC8">
            <w:pPr>
              <w:spacing w:after="0" w:line="240" w:lineRule="auto"/>
              <w:jc w:val="right"/>
              <w:rPr>
                <w:rFonts w:cs="Calibri"/>
                <w:color w:val="000000"/>
              </w:rPr>
            </w:pPr>
            <w:r>
              <w:rPr>
                <w:rFonts w:cs="Calibri"/>
                <w:color w:val="000000"/>
              </w:rPr>
              <w:t>23,253</w:t>
            </w:r>
          </w:p>
          <w:p w14:paraId="056FEA25" w14:textId="6C51C3EA" w:rsidR="001D02A9" w:rsidRPr="00155801" w:rsidRDefault="00733EAD" w:rsidP="000F0FC8">
            <w:pPr>
              <w:spacing w:after="0" w:line="240" w:lineRule="auto"/>
              <w:jc w:val="right"/>
              <w:rPr>
                <w:rFonts w:cs="Calibri"/>
                <w:color w:val="000000"/>
              </w:rPr>
            </w:pPr>
            <w:r>
              <w:rPr>
                <w:rFonts w:cs="Calibri"/>
                <w:color w:val="000000"/>
              </w:rPr>
              <w:t>11</w:t>
            </w:r>
            <w:r w:rsidR="00E32D73">
              <w:rPr>
                <w:rFonts w:cs="Calibri"/>
                <w:color w:val="000000"/>
              </w:rPr>
              <w:t>,</w:t>
            </w:r>
            <w:r>
              <w:rPr>
                <w:rFonts w:cs="Calibri"/>
                <w:color w:val="000000"/>
              </w:rPr>
              <w:t>626</w:t>
            </w:r>
          </w:p>
        </w:tc>
        <w:tc>
          <w:tcPr>
            <w:tcW w:w="1125" w:type="dxa"/>
            <w:tcBorders>
              <w:top w:val="nil"/>
              <w:left w:val="nil"/>
              <w:bottom w:val="single" w:sz="4" w:space="0" w:color="auto"/>
              <w:right w:val="single" w:sz="4" w:space="0" w:color="auto"/>
            </w:tcBorders>
          </w:tcPr>
          <w:p w14:paraId="31764F4E" w14:textId="77777777" w:rsidR="001D02A9" w:rsidRPr="00155801" w:rsidRDefault="001D02A9" w:rsidP="000F0FC8">
            <w:pPr>
              <w:spacing w:after="0" w:line="240" w:lineRule="auto"/>
              <w:jc w:val="right"/>
              <w:rPr>
                <w:rFonts w:cs="Calibri"/>
                <w:color w:val="000000"/>
              </w:rPr>
            </w:pPr>
          </w:p>
          <w:p w14:paraId="22CD3037" w14:textId="2A5EECF5" w:rsidR="001D02A9" w:rsidRPr="00155801" w:rsidRDefault="00733EAD" w:rsidP="000F0FC8">
            <w:pPr>
              <w:spacing w:after="0" w:line="240" w:lineRule="auto"/>
              <w:jc w:val="right"/>
              <w:rPr>
                <w:rFonts w:cs="Calibri"/>
                <w:color w:val="000000"/>
              </w:rPr>
            </w:pPr>
            <w:r>
              <w:rPr>
                <w:rFonts w:cs="Calibri"/>
                <w:color w:val="000000"/>
              </w:rPr>
              <w:t>23,253</w:t>
            </w:r>
          </w:p>
          <w:p w14:paraId="34BF6F65" w14:textId="6C0CB048" w:rsidR="001D02A9" w:rsidRPr="00155801" w:rsidRDefault="00733EAD" w:rsidP="000F0FC8">
            <w:pPr>
              <w:spacing w:after="0" w:line="240" w:lineRule="auto"/>
              <w:jc w:val="right"/>
              <w:rPr>
                <w:rFonts w:cs="Calibri"/>
                <w:color w:val="000000"/>
              </w:rPr>
            </w:pPr>
            <w:r>
              <w:rPr>
                <w:rFonts w:cs="Calibri"/>
                <w:color w:val="000000"/>
              </w:rPr>
              <w:t>11626</w:t>
            </w:r>
          </w:p>
        </w:tc>
        <w:tc>
          <w:tcPr>
            <w:tcW w:w="829" w:type="dxa"/>
            <w:tcBorders>
              <w:top w:val="nil"/>
              <w:left w:val="nil"/>
              <w:bottom w:val="single" w:sz="4" w:space="0" w:color="auto"/>
              <w:right w:val="single" w:sz="4" w:space="0" w:color="auto"/>
            </w:tcBorders>
          </w:tcPr>
          <w:p w14:paraId="2F213F1F" w14:textId="77777777" w:rsidR="001D02A9" w:rsidRPr="00155801" w:rsidRDefault="001D02A9" w:rsidP="000F0FC8">
            <w:pPr>
              <w:spacing w:after="0" w:line="240" w:lineRule="auto"/>
              <w:jc w:val="right"/>
              <w:rPr>
                <w:rFonts w:cs="Calibri"/>
                <w:color w:val="000000"/>
              </w:rPr>
            </w:pPr>
          </w:p>
          <w:p w14:paraId="297F6267" w14:textId="3DD3A2D5" w:rsidR="001D02A9" w:rsidRPr="00155801" w:rsidRDefault="001D02A9" w:rsidP="000F0FC8">
            <w:pPr>
              <w:spacing w:after="0" w:line="240" w:lineRule="auto"/>
              <w:jc w:val="right"/>
              <w:rPr>
                <w:rFonts w:cs="Calibri"/>
                <w:color w:val="000000"/>
              </w:rPr>
            </w:pPr>
          </w:p>
          <w:p w14:paraId="16EED09A" w14:textId="45F0C950" w:rsidR="001D02A9" w:rsidRPr="00155801" w:rsidRDefault="001D02A9" w:rsidP="000F0FC8">
            <w:pPr>
              <w:spacing w:after="0" w:line="240" w:lineRule="auto"/>
              <w:jc w:val="right"/>
              <w:rPr>
                <w:rFonts w:cs="Calibri"/>
                <w:color w:val="000000"/>
              </w:rPr>
            </w:pPr>
          </w:p>
        </w:tc>
        <w:tc>
          <w:tcPr>
            <w:tcW w:w="738" w:type="dxa"/>
            <w:tcBorders>
              <w:top w:val="nil"/>
              <w:left w:val="nil"/>
              <w:bottom w:val="single" w:sz="4" w:space="0" w:color="auto"/>
              <w:right w:val="single" w:sz="8" w:space="0" w:color="auto"/>
            </w:tcBorders>
          </w:tcPr>
          <w:p w14:paraId="62C56CD9"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r w:rsidR="001D02A9" w:rsidRPr="00155801" w14:paraId="2BA6D3F2" w14:textId="77777777" w:rsidTr="00047DDD">
        <w:trPr>
          <w:trHeight w:val="305"/>
          <w:jc w:val="center"/>
        </w:trPr>
        <w:tc>
          <w:tcPr>
            <w:tcW w:w="1489" w:type="dxa"/>
            <w:tcBorders>
              <w:top w:val="nil"/>
              <w:left w:val="single" w:sz="8" w:space="0" w:color="auto"/>
              <w:bottom w:val="single" w:sz="4" w:space="0" w:color="auto"/>
              <w:right w:val="single" w:sz="8" w:space="0" w:color="auto"/>
            </w:tcBorders>
          </w:tcPr>
          <w:p w14:paraId="3D99EAB4" w14:textId="62BDC8A2" w:rsidR="001D02A9" w:rsidRPr="00155801" w:rsidRDefault="001D02A9" w:rsidP="00A63BF4">
            <w:pPr>
              <w:spacing w:after="0" w:line="240" w:lineRule="auto"/>
              <w:rPr>
                <w:rFonts w:cs="Calibri"/>
                <w:color w:val="000000"/>
              </w:rPr>
            </w:pPr>
            <w:r w:rsidRPr="00155801">
              <w:rPr>
                <w:rFonts w:cs="Calibri"/>
                <w:color w:val="000000"/>
              </w:rPr>
              <w:t>Equipment</w:t>
            </w:r>
          </w:p>
        </w:tc>
        <w:tc>
          <w:tcPr>
            <w:tcW w:w="669" w:type="dxa"/>
            <w:tcBorders>
              <w:top w:val="nil"/>
              <w:left w:val="nil"/>
              <w:bottom w:val="single" w:sz="4" w:space="0" w:color="auto"/>
              <w:right w:val="single" w:sz="4" w:space="0" w:color="auto"/>
            </w:tcBorders>
          </w:tcPr>
          <w:p w14:paraId="54CDBD67"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96" w:type="dxa"/>
            <w:tcBorders>
              <w:top w:val="nil"/>
              <w:left w:val="nil"/>
              <w:bottom w:val="single" w:sz="4" w:space="0" w:color="auto"/>
              <w:right w:val="single" w:sz="4" w:space="0" w:color="auto"/>
            </w:tcBorders>
          </w:tcPr>
          <w:p w14:paraId="73E7F33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304" w:type="dxa"/>
            <w:tcBorders>
              <w:top w:val="nil"/>
              <w:left w:val="nil"/>
              <w:bottom w:val="single" w:sz="4" w:space="0" w:color="auto"/>
              <w:right w:val="single" w:sz="4" w:space="0" w:color="auto"/>
            </w:tcBorders>
          </w:tcPr>
          <w:p w14:paraId="246AFDF8"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09" w:type="dxa"/>
            <w:tcBorders>
              <w:top w:val="nil"/>
              <w:left w:val="nil"/>
              <w:bottom w:val="single" w:sz="4" w:space="0" w:color="auto"/>
              <w:right w:val="single" w:sz="8" w:space="0" w:color="auto"/>
            </w:tcBorders>
          </w:tcPr>
          <w:p w14:paraId="379DDD59"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4" w:space="0" w:color="auto"/>
              <w:right w:val="single" w:sz="4" w:space="0" w:color="auto"/>
            </w:tcBorders>
          </w:tcPr>
          <w:p w14:paraId="3E41796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70DAFE44"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1C596A18"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2D47EA12"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4" w:space="0" w:color="auto"/>
              <w:right w:val="single" w:sz="4" w:space="0" w:color="auto"/>
            </w:tcBorders>
          </w:tcPr>
          <w:p w14:paraId="3AEB75B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76103B7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67C5DE01"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2CE2B8C9"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10D7CA7E"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41800496"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673CCCE6"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228D8EAA"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r w:rsidR="001D02A9" w:rsidRPr="00155801" w14:paraId="08551B4D" w14:textId="77777777" w:rsidTr="00047DDD">
        <w:trPr>
          <w:trHeight w:val="291"/>
          <w:jc w:val="center"/>
        </w:trPr>
        <w:tc>
          <w:tcPr>
            <w:tcW w:w="1489" w:type="dxa"/>
            <w:tcBorders>
              <w:top w:val="nil"/>
              <w:left w:val="single" w:sz="8" w:space="0" w:color="auto"/>
              <w:bottom w:val="single" w:sz="4" w:space="0" w:color="auto"/>
              <w:right w:val="single" w:sz="8" w:space="0" w:color="auto"/>
            </w:tcBorders>
          </w:tcPr>
          <w:p w14:paraId="3A1DA9A1" w14:textId="77777777" w:rsidR="001D02A9" w:rsidRPr="00155801" w:rsidRDefault="001D02A9" w:rsidP="003D2518">
            <w:pPr>
              <w:spacing w:after="0" w:line="240" w:lineRule="auto"/>
              <w:rPr>
                <w:rFonts w:cs="Calibri"/>
                <w:color w:val="000000"/>
              </w:rPr>
            </w:pPr>
            <w:r w:rsidRPr="00155801">
              <w:rPr>
                <w:rFonts w:cs="Calibri"/>
                <w:color w:val="000000"/>
              </w:rPr>
              <w:t xml:space="preserve">Data </w:t>
            </w:r>
          </w:p>
        </w:tc>
        <w:tc>
          <w:tcPr>
            <w:tcW w:w="669" w:type="dxa"/>
            <w:tcBorders>
              <w:top w:val="nil"/>
              <w:left w:val="nil"/>
              <w:bottom w:val="single" w:sz="4" w:space="0" w:color="auto"/>
              <w:right w:val="single" w:sz="4" w:space="0" w:color="auto"/>
            </w:tcBorders>
          </w:tcPr>
          <w:p w14:paraId="1F01609A" w14:textId="77777777" w:rsidR="001D02A9" w:rsidRPr="00155801" w:rsidRDefault="001D02A9" w:rsidP="00047DDD">
            <w:pPr>
              <w:spacing w:after="0" w:line="240" w:lineRule="auto"/>
              <w:rPr>
                <w:rFonts w:cs="Calibri"/>
                <w:color w:val="000000"/>
              </w:rPr>
            </w:pPr>
            <w:r w:rsidRPr="00155801">
              <w:rPr>
                <w:rFonts w:cs="Calibri"/>
                <w:color w:val="000000"/>
              </w:rPr>
              <w:t> </w:t>
            </w:r>
          </w:p>
        </w:tc>
        <w:tc>
          <w:tcPr>
            <w:tcW w:w="1196" w:type="dxa"/>
            <w:tcBorders>
              <w:top w:val="nil"/>
              <w:left w:val="nil"/>
              <w:bottom w:val="single" w:sz="4" w:space="0" w:color="auto"/>
              <w:right w:val="single" w:sz="4" w:space="0" w:color="auto"/>
            </w:tcBorders>
          </w:tcPr>
          <w:p w14:paraId="12E3C8FE"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304" w:type="dxa"/>
            <w:tcBorders>
              <w:top w:val="nil"/>
              <w:left w:val="nil"/>
              <w:bottom w:val="single" w:sz="4" w:space="0" w:color="auto"/>
              <w:right w:val="single" w:sz="4" w:space="0" w:color="auto"/>
            </w:tcBorders>
          </w:tcPr>
          <w:p w14:paraId="47A271F8"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09" w:type="dxa"/>
            <w:tcBorders>
              <w:top w:val="nil"/>
              <w:left w:val="nil"/>
              <w:bottom w:val="single" w:sz="4" w:space="0" w:color="auto"/>
              <w:right w:val="single" w:sz="8" w:space="0" w:color="auto"/>
            </w:tcBorders>
          </w:tcPr>
          <w:p w14:paraId="3DFB0BB0"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4" w:space="0" w:color="auto"/>
              <w:right w:val="single" w:sz="4" w:space="0" w:color="auto"/>
            </w:tcBorders>
          </w:tcPr>
          <w:p w14:paraId="62FC3B8C"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0185572F"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736E5A12"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6B8266FD"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4" w:space="0" w:color="auto"/>
              <w:right w:val="single" w:sz="4" w:space="0" w:color="auto"/>
            </w:tcBorders>
          </w:tcPr>
          <w:p w14:paraId="04B5E66F"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5155E0CD"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669E0651"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57653634"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60DD4E7E"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25191D4E"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4F85F188"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608FD116"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r w:rsidR="001D02A9" w:rsidRPr="00155801" w14:paraId="05AB5696" w14:textId="77777777" w:rsidTr="00047DDD">
        <w:trPr>
          <w:trHeight w:val="305"/>
          <w:jc w:val="center"/>
        </w:trPr>
        <w:tc>
          <w:tcPr>
            <w:tcW w:w="1489" w:type="dxa"/>
            <w:tcBorders>
              <w:top w:val="nil"/>
              <w:left w:val="single" w:sz="8" w:space="0" w:color="auto"/>
              <w:bottom w:val="single" w:sz="4" w:space="0" w:color="auto"/>
              <w:right w:val="single" w:sz="8" w:space="0" w:color="auto"/>
            </w:tcBorders>
          </w:tcPr>
          <w:p w14:paraId="3191AC1D" w14:textId="3C84AB01" w:rsidR="00047DDD" w:rsidRPr="00047DDD" w:rsidRDefault="001D02A9" w:rsidP="00A63BF4">
            <w:pPr>
              <w:spacing w:after="0" w:line="240" w:lineRule="auto"/>
              <w:rPr>
                <w:rFonts w:cs="Calibri"/>
                <w:color w:val="000000"/>
              </w:rPr>
            </w:pPr>
            <w:r w:rsidRPr="00155801">
              <w:rPr>
                <w:rFonts w:cs="Calibri"/>
                <w:color w:val="000000"/>
              </w:rPr>
              <w:t>Travel</w:t>
            </w:r>
          </w:p>
          <w:p w14:paraId="128754C3" w14:textId="2ACDDF10" w:rsidR="001D02A9" w:rsidRPr="00047DDD" w:rsidRDefault="00047DDD" w:rsidP="00A63BF4">
            <w:pPr>
              <w:spacing w:after="0" w:line="240" w:lineRule="auto"/>
              <w:rPr>
                <w:rFonts w:cs="Calibri"/>
                <w:i/>
                <w:color w:val="000000"/>
              </w:rPr>
            </w:pPr>
            <w:proofErr w:type="spellStart"/>
            <w:r w:rsidRPr="00047DDD">
              <w:rPr>
                <w:rFonts w:cs="Calibri"/>
                <w:i/>
                <w:color w:val="000000"/>
              </w:rPr>
              <w:t>Choo</w:t>
            </w:r>
            <w:proofErr w:type="gramStart"/>
            <w:r w:rsidRPr="00047DDD">
              <w:rPr>
                <w:rFonts w:cs="Calibri"/>
                <w:i/>
                <w:color w:val="000000"/>
              </w:rPr>
              <w:t>,</w:t>
            </w:r>
            <w:r>
              <w:rPr>
                <w:rFonts w:cs="Calibri"/>
                <w:i/>
                <w:color w:val="000000"/>
              </w:rPr>
              <w:t>DeJong</w:t>
            </w:r>
            <w:proofErr w:type="spellEnd"/>
            <w:proofErr w:type="gramEnd"/>
            <w:r w:rsidRPr="00047DDD">
              <w:rPr>
                <w:rFonts w:cs="Calibri"/>
                <w:i/>
                <w:color w:val="000000"/>
              </w:rPr>
              <w:t xml:space="preserve"> Loudon</w:t>
            </w:r>
          </w:p>
        </w:tc>
        <w:tc>
          <w:tcPr>
            <w:tcW w:w="669" w:type="dxa"/>
            <w:tcBorders>
              <w:top w:val="nil"/>
              <w:left w:val="nil"/>
              <w:bottom w:val="single" w:sz="4" w:space="0" w:color="auto"/>
              <w:right w:val="single" w:sz="4" w:space="0" w:color="auto"/>
            </w:tcBorders>
          </w:tcPr>
          <w:p w14:paraId="6CCB68AC" w14:textId="77777777" w:rsidR="001D02A9" w:rsidRPr="00155801" w:rsidRDefault="001D02A9" w:rsidP="00351E51">
            <w:pPr>
              <w:spacing w:after="0" w:line="240" w:lineRule="auto"/>
              <w:jc w:val="right"/>
              <w:rPr>
                <w:rFonts w:cs="Calibri"/>
                <w:color w:val="000000"/>
              </w:rPr>
            </w:pPr>
            <w:r w:rsidRPr="00155801">
              <w:rPr>
                <w:rFonts w:cs="Calibri"/>
                <w:color w:val="000000"/>
              </w:rPr>
              <w:t>5,000</w:t>
            </w:r>
          </w:p>
        </w:tc>
        <w:tc>
          <w:tcPr>
            <w:tcW w:w="1196" w:type="dxa"/>
            <w:tcBorders>
              <w:top w:val="nil"/>
              <w:left w:val="nil"/>
              <w:bottom w:val="single" w:sz="4" w:space="0" w:color="auto"/>
              <w:right w:val="single" w:sz="4" w:space="0" w:color="auto"/>
            </w:tcBorders>
          </w:tcPr>
          <w:p w14:paraId="527B724A" w14:textId="77777777" w:rsidR="001D02A9" w:rsidRPr="00155801" w:rsidRDefault="001D02A9" w:rsidP="00351E51">
            <w:pPr>
              <w:spacing w:after="0" w:line="240" w:lineRule="auto"/>
              <w:jc w:val="right"/>
              <w:rPr>
                <w:rFonts w:cs="Calibri"/>
                <w:color w:val="000000"/>
              </w:rPr>
            </w:pPr>
            <w:r w:rsidRPr="00155801">
              <w:rPr>
                <w:rFonts w:cs="Calibri"/>
                <w:color w:val="000000"/>
              </w:rPr>
              <w:t>5,000</w:t>
            </w:r>
          </w:p>
        </w:tc>
        <w:tc>
          <w:tcPr>
            <w:tcW w:w="1304" w:type="dxa"/>
            <w:tcBorders>
              <w:top w:val="nil"/>
              <w:left w:val="nil"/>
              <w:bottom w:val="single" w:sz="4" w:space="0" w:color="auto"/>
              <w:right w:val="single" w:sz="4" w:space="0" w:color="auto"/>
            </w:tcBorders>
          </w:tcPr>
          <w:p w14:paraId="64DC589F" w14:textId="77777777" w:rsidR="001D02A9" w:rsidRPr="00155801" w:rsidRDefault="001D02A9" w:rsidP="00351E51">
            <w:pPr>
              <w:spacing w:after="0" w:line="240" w:lineRule="auto"/>
              <w:jc w:val="right"/>
              <w:rPr>
                <w:rFonts w:cs="Calibri"/>
                <w:color w:val="000000"/>
              </w:rPr>
            </w:pPr>
            <w:r w:rsidRPr="00155801">
              <w:rPr>
                <w:rFonts w:cs="Calibri"/>
                <w:color w:val="000000"/>
              </w:rPr>
              <w:t>3,000</w:t>
            </w:r>
          </w:p>
        </w:tc>
        <w:tc>
          <w:tcPr>
            <w:tcW w:w="809" w:type="dxa"/>
            <w:tcBorders>
              <w:top w:val="nil"/>
              <w:left w:val="nil"/>
              <w:bottom w:val="single" w:sz="4" w:space="0" w:color="auto"/>
              <w:right w:val="single" w:sz="8" w:space="0" w:color="auto"/>
            </w:tcBorders>
          </w:tcPr>
          <w:p w14:paraId="7440C07F"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4" w:space="0" w:color="auto"/>
              <w:right w:val="single" w:sz="4" w:space="0" w:color="auto"/>
            </w:tcBorders>
          </w:tcPr>
          <w:p w14:paraId="7325C830"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0B7DC39D"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72C62058"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35D3C6A8"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4" w:space="0" w:color="auto"/>
              <w:right w:val="single" w:sz="4" w:space="0" w:color="auto"/>
            </w:tcBorders>
          </w:tcPr>
          <w:p w14:paraId="1878EA1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71B8F34E"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5F5AE2B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3CB81ED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7E83AC7D" w14:textId="77777777" w:rsidR="001D02A9" w:rsidRPr="00155801" w:rsidRDefault="001D02A9" w:rsidP="000F0FC8">
            <w:pPr>
              <w:spacing w:after="0" w:line="240" w:lineRule="auto"/>
              <w:jc w:val="right"/>
              <w:rPr>
                <w:rFonts w:cs="Calibri"/>
                <w:color w:val="000000"/>
              </w:rPr>
            </w:pPr>
            <w:r w:rsidRPr="00155801">
              <w:rPr>
                <w:rFonts w:cs="Calibri"/>
                <w:color w:val="000000"/>
              </w:rPr>
              <w:t>5,000</w:t>
            </w:r>
          </w:p>
        </w:tc>
        <w:tc>
          <w:tcPr>
            <w:tcW w:w="1125" w:type="dxa"/>
            <w:tcBorders>
              <w:top w:val="nil"/>
              <w:left w:val="nil"/>
              <w:bottom w:val="single" w:sz="4" w:space="0" w:color="auto"/>
              <w:right w:val="single" w:sz="4" w:space="0" w:color="auto"/>
            </w:tcBorders>
          </w:tcPr>
          <w:p w14:paraId="1C7D32D2" w14:textId="77777777" w:rsidR="001D02A9" w:rsidRPr="00155801" w:rsidRDefault="001D02A9" w:rsidP="000F0FC8">
            <w:pPr>
              <w:spacing w:after="0" w:line="240" w:lineRule="auto"/>
              <w:jc w:val="right"/>
              <w:rPr>
                <w:rFonts w:cs="Calibri"/>
                <w:color w:val="000000"/>
              </w:rPr>
            </w:pPr>
            <w:r w:rsidRPr="00155801">
              <w:rPr>
                <w:rFonts w:cs="Calibri"/>
                <w:color w:val="000000"/>
              </w:rPr>
              <w:t>5,000</w:t>
            </w:r>
          </w:p>
        </w:tc>
        <w:tc>
          <w:tcPr>
            <w:tcW w:w="829" w:type="dxa"/>
            <w:tcBorders>
              <w:top w:val="nil"/>
              <w:left w:val="nil"/>
              <w:bottom w:val="single" w:sz="4" w:space="0" w:color="auto"/>
              <w:right w:val="single" w:sz="4" w:space="0" w:color="auto"/>
            </w:tcBorders>
          </w:tcPr>
          <w:p w14:paraId="0A135C10" w14:textId="77777777" w:rsidR="001D02A9" w:rsidRPr="00155801" w:rsidRDefault="001D02A9" w:rsidP="000F0FC8">
            <w:pPr>
              <w:spacing w:after="0" w:line="240" w:lineRule="auto"/>
              <w:jc w:val="right"/>
              <w:rPr>
                <w:rFonts w:cs="Calibri"/>
                <w:color w:val="000000"/>
              </w:rPr>
            </w:pPr>
            <w:r w:rsidRPr="00155801">
              <w:rPr>
                <w:rFonts w:cs="Calibri"/>
                <w:color w:val="000000"/>
              </w:rPr>
              <w:t>3,000</w:t>
            </w:r>
          </w:p>
        </w:tc>
        <w:tc>
          <w:tcPr>
            <w:tcW w:w="738" w:type="dxa"/>
            <w:tcBorders>
              <w:top w:val="nil"/>
              <w:left w:val="nil"/>
              <w:bottom w:val="single" w:sz="4" w:space="0" w:color="auto"/>
              <w:right w:val="single" w:sz="8" w:space="0" w:color="auto"/>
            </w:tcBorders>
          </w:tcPr>
          <w:p w14:paraId="23BF8703"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r w:rsidR="001D02A9" w:rsidRPr="00155801" w14:paraId="64E4D884" w14:textId="77777777" w:rsidTr="00047DDD">
        <w:trPr>
          <w:trHeight w:val="305"/>
          <w:jc w:val="center"/>
        </w:trPr>
        <w:tc>
          <w:tcPr>
            <w:tcW w:w="1489" w:type="dxa"/>
            <w:tcBorders>
              <w:top w:val="nil"/>
              <w:left w:val="single" w:sz="8" w:space="0" w:color="auto"/>
              <w:bottom w:val="single" w:sz="4" w:space="0" w:color="auto"/>
              <w:right w:val="single" w:sz="8" w:space="0" w:color="auto"/>
            </w:tcBorders>
          </w:tcPr>
          <w:p w14:paraId="19255977" w14:textId="77777777" w:rsidR="001D02A9" w:rsidRPr="00155801" w:rsidRDefault="001D02A9" w:rsidP="00A63BF4">
            <w:pPr>
              <w:spacing w:after="0" w:line="240" w:lineRule="auto"/>
              <w:rPr>
                <w:rFonts w:cs="Calibri"/>
                <w:color w:val="000000"/>
              </w:rPr>
            </w:pPr>
            <w:r w:rsidRPr="00155801">
              <w:rPr>
                <w:rFonts w:cs="Calibri"/>
                <w:color w:val="000000"/>
              </w:rPr>
              <w:t>Fellowships</w:t>
            </w:r>
          </w:p>
          <w:p w14:paraId="48E5DAB5" w14:textId="77777777" w:rsidR="001D02A9" w:rsidRPr="00155801" w:rsidRDefault="001D02A9" w:rsidP="00A63BF4">
            <w:pPr>
              <w:spacing w:after="0" w:line="240" w:lineRule="auto"/>
              <w:rPr>
                <w:rFonts w:cs="Calibri"/>
                <w:i/>
                <w:color w:val="000000"/>
              </w:rPr>
            </w:pPr>
            <w:proofErr w:type="spellStart"/>
            <w:r w:rsidRPr="00155801">
              <w:rPr>
                <w:rFonts w:cs="Calibri"/>
                <w:i/>
                <w:color w:val="000000"/>
              </w:rPr>
              <w:t>Choo</w:t>
            </w:r>
            <w:proofErr w:type="spellEnd"/>
          </w:p>
        </w:tc>
        <w:tc>
          <w:tcPr>
            <w:tcW w:w="669" w:type="dxa"/>
            <w:tcBorders>
              <w:top w:val="nil"/>
              <w:left w:val="nil"/>
              <w:bottom w:val="single" w:sz="4" w:space="0" w:color="auto"/>
              <w:right w:val="single" w:sz="4" w:space="0" w:color="auto"/>
            </w:tcBorders>
          </w:tcPr>
          <w:p w14:paraId="35043F9A" w14:textId="77777777" w:rsidR="001D02A9" w:rsidRPr="00155801" w:rsidRDefault="001D02A9" w:rsidP="00351E51">
            <w:pPr>
              <w:spacing w:after="0" w:line="240" w:lineRule="auto"/>
              <w:jc w:val="right"/>
              <w:rPr>
                <w:rFonts w:cs="Calibri"/>
                <w:color w:val="000000"/>
              </w:rPr>
            </w:pPr>
          </w:p>
          <w:p w14:paraId="7F08B55B" w14:textId="77777777" w:rsidR="001D02A9" w:rsidRPr="00155801" w:rsidRDefault="001D02A9" w:rsidP="00351E51">
            <w:pPr>
              <w:spacing w:after="0" w:line="240" w:lineRule="auto"/>
              <w:jc w:val="right"/>
              <w:rPr>
                <w:rFonts w:cs="Calibri"/>
                <w:color w:val="000000"/>
              </w:rPr>
            </w:pPr>
            <w:r w:rsidRPr="00155801">
              <w:rPr>
                <w:rFonts w:cs="Calibri"/>
                <w:color w:val="000000"/>
              </w:rPr>
              <w:t>25,000</w:t>
            </w:r>
          </w:p>
        </w:tc>
        <w:tc>
          <w:tcPr>
            <w:tcW w:w="1196" w:type="dxa"/>
            <w:tcBorders>
              <w:top w:val="nil"/>
              <w:left w:val="nil"/>
              <w:bottom w:val="single" w:sz="4" w:space="0" w:color="auto"/>
              <w:right w:val="single" w:sz="4" w:space="0" w:color="auto"/>
            </w:tcBorders>
          </w:tcPr>
          <w:p w14:paraId="0C227007" w14:textId="77777777" w:rsidR="001D02A9" w:rsidRPr="00155801" w:rsidRDefault="001D02A9" w:rsidP="00351E51">
            <w:pPr>
              <w:spacing w:after="0" w:line="240" w:lineRule="auto"/>
              <w:jc w:val="right"/>
              <w:rPr>
                <w:rFonts w:cs="Calibri"/>
                <w:color w:val="000000"/>
              </w:rPr>
            </w:pPr>
          </w:p>
          <w:p w14:paraId="20307BB6" w14:textId="77777777" w:rsidR="001D02A9" w:rsidRPr="00155801" w:rsidRDefault="001D02A9" w:rsidP="00351E51">
            <w:pPr>
              <w:spacing w:after="0" w:line="240" w:lineRule="auto"/>
              <w:jc w:val="right"/>
              <w:rPr>
                <w:rFonts w:cs="Calibri"/>
                <w:color w:val="000000"/>
              </w:rPr>
            </w:pPr>
            <w:r w:rsidRPr="00155801">
              <w:rPr>
                <w:rFonts w:cs="Calibri"/>
                <w:color w:val="000000"/>
              </w:rPr>
              <w:t>25,000</w:t>
            </w:r>
          </w:p>
        </w:tc>
        <w:tc>
          <w:tcPr>
            <w:tcW w:w="1304" w:type="dxa"/>
            <w:tcBorders>
              <w:top w:val="nil"/>
              <w:left w:val="nil"/>
              <w:bottom w:val="single" w:sz="4" w:space="0" w:color="auto"/>
              <w:right w:val="single" w:sz="4" w:space="0" w:color="auto"/>
            </w:tcBorders>
          </w:tcPr>
          <w:p w14:paraId="7F06AD4F" w14:textId="77777777" w:rsidR="001D02A9" w:rsidRPr="00155801" w:rsidRDefault="001D02A9" w:rsidP="00351E51">
            <w:pPr>
              <w:spacing w:after="0" w:line="240" w:lineRule="auto"/>
              <w:jc w:val="right"/>
              <w:rPr>
                <w:rFonts w:cs="Calibri"/>
                <w:color w:val="000000"/>
              </w:rPr>
            </w:pPr>
          </w:p>
          <w:p w14:paraId="3E33B8BE" w14:textId="77777777" w:rsidR="001D02A9" w:rsidRPr="00155801" w:rsidRDefault="001D02A9" w:rsidP="00351E51">
            <w:pPr>
              <w:spacing w:after="0" w:line="240" w:lineRule="auto"/>
              <w:jc w:val="right"/>
              <w:rPr>
                <w:rFonts w:cs="Calibri"/>
                <w:color w:val="000000"/>
              </w:rPr>
            </w:pPr>
            <w:r w:rsidRPr="00155801">
              <w:rPr>
                <w:rFonts w:cs="Calibri"/>
                <w:color w:val="000000"/>
              </w:rPr>
              <w:t>15,000</w:t>
            </w:r>
          </w:p>
        </w:tc>
        <w:tc>
          <w:tcPr>
            <w:tcW w:w="809" w:type="dxa"/>
            <w:tcBorders>
              <w:top w:val="nil"/>
              <w:left w:val="nil"/>
              <w:bottom w:val="single" w:sz="4" w:space="0" w:color="auto"/>
              <w:right w:val="single" w:sz="8" w:space="0" w:color="auto"/>
            </w:tcBorders>
          </w:tcPr>
          <w:p w14:paraId="61433367"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4" w:space="0" w:color="auto"/>
              <w:right w:val="single" w:sz="4" w:space="0" w:color="auto"/>
            </w:tcBorders>
          </w:tcPr>
          <w:p w14:paraId="6A17E336"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317484EE"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5E1C7108"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04292031"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4" w:space="0" w:color="auto"/>
              <w:right w:val="single" w:sz="4" w:space="0" w:color="auto"/>
            </w:tcBorders>
          </w:tcPr>
          <w:p w14:paraId="38C4BAF0"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6E44596F"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4F27E5C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48A68684"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37834886" w14:textId="77777777" w:rsidR="001D02A9" w:rsidRPr="00155801" w:rsidRDefault="001D02A9" w:rsidP="000F0FC8">
            <w:pPr>
              <w:spacing w:after="0" w:line="240" w:lineRule="auto"/>
              <w:jc w:val="right"/>
              <w:rPr>
                <w:rFonts w:cs="Calibri"/>
                <w:color w:val="000000"/>
              </w:rPr>
            </w:pPr>
          </w:p>
          <w:p w14:paraId="42821CF6" w14:textId="77777777" w:rsidR="001D02A9" w:rsidRPr="00155801" w:rsidRDefault="001D02A9" w:rsidP="000F0FC8">
            <w:pPr>
              <w:spacing w:after="0" w:line="240" w:lineRule="auto"/>
              <w:jc w:val="right"/>
              <w:rPr>
                <w:rFonts w:cs="Calibri"/>
                <w:color w:val="000000"/>
              </w:rPr>
            </w:pPr>
            <w:r w:rsidRPr="00155801">
              <w:rPr>
                <w:rFonts w:cs="Calibri"/>
                <w:color w:val="000000"/>
              </w:rPr>
              <w:t>25,000</w:t>
            </w:r>
          </w:p>
        </w:tc>
        <w:tc>
          <w:tcPr>
            <w:tcW w:w="1125" w:type="dxa"/>
            <w:tcBorders>
              <w:top w:val="nil"/>
              <w:left w:val="nil"/>
              <w:bottom w:val="single" w:sz="4" w:space="0" w:color="auto"/>
              <w:right w:val="single" w:sz="4" w:space="0" w:color="auto"/>
            </w:tcBorders>
          </w:tcPr>
          <w:p w14:paraId="149DF2DF" w14:textId="77777777" w:rsidR="001D02A9" w:rsidRPr="00155801" w:rsidRDefault="001D02A9" w:rsidP="000F0FC8">
            <w:pPr>
              <w:spacing w:after="0" w:line="240" w:lineRule="auto"/>
              <w:jc w:val="right"/>
              <w:rPr>
                <w:rFonts w:cs="Calibri"/>
                <w:color w:val="000000"/>
              </w:rPr>
            </w:pPr>
          </w:p>
          <w:p w14:paraId="0A7AFEE6" w14:textId="77777777" w:rsidR="001D02A9" w:rsidRPr="00155801" w:rsidRDefault="001D02A9" w:rsidP="000F0FC8">
            <w:pPr>
              <w:spacing w:after="0" w:line="240" w:lineRule="auto"/>
              <w:jc w:val="right"/>
              <w:rPr>
                <w:rFonts w:cs="Calibri"/>
                <w:color w:val="000000"/>
              </w:rPr>
            </w:pPr>
            <w:r w:rsidRPr="00155801">
              <w:rPr>
                <w:rFonts w:cs="Calibri"/>
                <w:color w:val="000000"/>
              </w:rPr>
              <w:t>25,000</w:t>
            </w:r>
          </w:p>
        </w:tc>
        <w:tc>
          <w:tcPr>
            <w:tcW w:w="829" w:type="dxa"/>
            <w:tcBorders>
              <w:top w:val="nil"/>
              <w:left w:val="nil"/>
              <w:bottom w:val="single" w:sz="4" w:space="0" w:color="auto"/>
              <w:right w:val="single" w:sz="4" w:space="0" w:color="auto"/>
            </w:tcBorders>
          </w:tcPr>
          <w:p w14:paraId="2B9185A3" w14:textId="77777777" w:rsidR="001D02A9" w:rsidRPr="00155801" w:rsidRDefault="001D02A9" w:rsidP="000F0FC8">
            <w:pPr>
              <w:spacing w:after="0" w:line="240" w:lineRule="auto"/>
              <w:jc w:val="right"/>
              <w:rPr>
                <w:rFonts w:cs="Calibri"/>
                <w:color w:val="000000"/>
              </w:rPr>
            </w:pPr>
          </w:p>
          <w:p w14:paraId="08C08E04" w14:textId="77777777" w:rsidR="001D02A9" w:rsidRPr="00155801" w:rsidRDefault="001D02A9" w:rsidP="000F0FC8">
            <w:pPr>
              <w:spacing w:after="0" w:line="240" w:lineRule="auto"/>
              <w:jc w:val="right"/>
              <w:rPr>
                <w:rFonts w:cs="Calibri"/>
                <w:color w:val="000000"/>
              </w:rPr>
            </w:pPr>
            <w:r w:rsidRPr="00155801">
              <w:rPr>
                <w:rFonts w:cs="Calibri"/>
                <w:color w:val="000000"/>
              </w:rPr>
              <w:t>15,000</w:t>
            </w:r>
          </w:p>
        </w:tc>
        <w:tc>
          <w:tcPr>
            <w:tcW w:w="738" w:type="dxa"/>
            <w:tcBorders>
              <w:top w:val="nil"/>
              <w:left w:val="nil"/>
              <w:bottom w:val="single" w:sz="4" w:space="0" w:color="auto"/>
              <w:right w:val="single" w:sz="8" w:space="0" w:color="auto"/>
            </w:tcBorders>
          </w:tcPr>
          <w:p w14:paraId="5E14F416"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r w:rsidR="001D02A9" w:rsidRPr="00155801" w14:paraId="2DB4807B" w14:textId="77777777" w:rsidTr="00047DDD">
        <w:trPr>
          <w:trHeight w:val="314"/>
          <w:jc w:val="center"/>
        </w:trPr>
        <w:tc>
          <w:tcPr>
            <w:tcW w:w="1489" w:type="dxa"/>
            <w:tcBorders>
              <w:top w:val="nil"/>
              <w:left w:val="single" w:sz="8" w:space="0" w:color="auto"/>
              <w:bottom w:val="single" w:sz="4" w:space="0" w:color="auto"/>
              <w:right w:val="single" w:sz="8" w:space="0" w:color="auto"/>
            </w:tcBorders>
          </w:tcPr>
          <w:p w14:paraId="234D58AF" w14:textId="25C6CC24" w:rsidR="001D02A9" w:rsidRPr="00155801" w:rsidRDefault="001D02A9" w:rsidP="00A63BF4">
            <w:pPr>
              <w:spacing w:after="0" w:line="240" w:lineRule="auto"/>
              <w:rPr>
                <w:rFonts w:cs="Calibri"/>
                <w:color w:val="000000"/>
              </w:rPr>
            </w:pPr>
            <w:r w:rsidRPr="00155801">
              <w:rPr>
                <w:rFonts w:cs="Calibri"/>
                <w:color w:val="000000"/>
              </w:rPr>
              <w:t>Scholarships</w:t>
            </w:r>
          </w:p>
        </w:tc>
        <w:tc>
          <w:tcPr>
            <w:tcW w:w="669" w:type="dxa"/>
            <w:tcBorders>
              <w:top w:val="nil"/>
              <w:left w:val="nil"/>
              <w:bottom w:val="single" w:sz="4" w:space="0" w:color="auto"/>
              <w:right w:val="single" w:sz="4" w:space="0" w:color="auto"/>
            </w:tcBorders>
          </w:tcPr>
          <w:p w14:paraId="694FFC80"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96" w:type="dxa"/>
            <w:tcBorders>
              <w:top w:val="nil"/>
              <w:left w:val="nil"/>
              <w:bottom w:val="single" w:sz="4" w:space="0" w:color="auto"/>
              <w:right w:val="single" w:sz="4" w:space="0" w:color="auto"/>
            </w:tcBorders>
          </w:tcPr>
          <w:p w14:paraId="3C96ACEB"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304" w:type="dxa"/>
            <w:tcBorders>
              <w:top w:val="nil"/>
              <w:left w:val="nil"/>
              <w:bottom w:val="single" w:sz="4" w:space="0" w:color="auto"/>
              <w:right w:val="single" w:sz="4" w:space="0" w:color="auto"/>
            </w:tcBorders>
          </w:tcPr>
          <w:p w14:paraId="7B7474DB"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09" w:type="dxa"/>
            <w:tcBorders>
              <w:top w:val="nil"/>
              <w:left w:val="nil"/>
              <w:bottom w:val="single" w:sz="4" w:space="0" w:color="auto"/>
              <w:right w:val="single" w:sz="8" w:space="0" w:color="auto"/>
            </w:tcBorders>
          </w:tcPr>
          <w:p w14:paraId="3DB3EC52"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4" w:space="0" w:color="auto"/>
              <w:right w:val="single" w:sz="4" w:space="0" w:color="auto"/>
            </w:tcBorders>
          </w:tcPr>
          <w:p w14:paraId="3A7DDBE2"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09693BA1"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252150C1"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0A23B79C"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4" w:space="0" w:color="auto"/>
              <w:right w:val="single" w:sz="4" w:space="0" w:color="auto"/>
            </w:tcBorders>
          </w:tcPr>
          <w:p w14:paraId="174797B1"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309327BC"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18682740"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6EB66E7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67B85EC9"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27192E98"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0C1D5470"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5C3D10A5"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r w:rsidR="001D02A9" w:rsidRPr="00155801" w14:paraId="0910CDD4" w14:textId="77777777" w:rsidTr="00047DDD">
        <w:trPr>
          <w:trHeight w:val="305"/>
          <w:jc w:val="center"/>
        </w:trPr>
        <w:tc>
          <w:tcPr>
            <w:tcW w:w="1489" w:type="dxa"/>
            <w:tcBorders>
              <w:top w:val="nil"/>
              <w:left w:val="single" w:sz="8" w:space="0" w:color="auto"/>
              <w:bottom w:val="single" w:sz="4" w:space="0" w:color="auto"/>
              <w:right w:val="single" w:sz="8" w:space="0" w:color="auto"/>
            </w:tcBorders>
          </w:tcPr>
          <w:p w14:paraId="00B1AFCD" w14:textId="77777777" w:rsidR="001D02A9" w:rsidRPr="00155801" w:rsidRDefault="001D02A9" w:rsidP="00A63BF4">
            <w:pPr>
              <w:spacing w:after="0" w:line="240" w:lineRule="auto"/>
              <w:rPr>
                <w:rFonts w:cs="Calibri"/>
                <w:color w:val="000000"/>
              </w:rPr>
            </w:pPr>
            <w:r w:rsidRPr="00155801">
              <w:rPr>
                <w:rFonts w:cs="Calibri"/>
                <w:color w:val="000000"/>
              </w:rPr>
              <w:t>Research Assistant</w:t>
            </w:r>
          </w:p>
        </w:tc>
        <w:tc>
          <w:tcPr>
            <w:tcW w:w="669" w:type="dxa"/>
            <w:tcBorders>
              <w:top w:val="nil"/>
              <w:left w:val="nil"/>
              <w:bottom w:val="single" w:sz="4" w:space="0" w:color="auto"/>
              <w:right w:val="single" w:sz="4" w:space="0" w:color="auto"/>
            </w:tcBorders>
          </w:tcPr>
          <w:p w14:paraId="3BB1F908" w14:textId="3F0BC277" w:rsidR="001D02A9" w:rsidRPr="00155801" w:rsidRDefault="00E32D73" w:rsidP="00351E51">
            <w:pPr>
              <w:spacing w:after="0" w:line="240" w:lineRule="auto"/>
              <w:jc w:val="right"/>
              <w:rPr>
                <w:rFonts w:cs="Calibri"/>
                <w:color w:val="000000"/>
              </w:rPr>
            </w:pPr>
            <w:r>
              <w:rPr>
                <w:rFonts w:cs="Calibri"/>
                <w:color w:val="000000"/>
              </w:rPr>
              <w:t>23,337</w:t>
            </w:r>
          </w:p>
        </w:tc>
        <w:tc>
          <w:tcPr>
            <w:tcW w:w="1196" w:type="dxa"/>
            <w:tcBorders>
              <w:top w:val="nil"/>
              <w:left w:val="nil"/>
              <w:bottom w:val="single" w:sz="4" w:space="0" w:color="auto"/>
              <w:right w:val="single" w:sz="4" w:space="0" w:color="auto"/>
            </w:tcBorders>
          </w:tcPr>
          <w:p w14:paraId="35AB6C2B" w14:textId="6E9075A0" w:rsidR="001D02A9" w:rsidRPr="00155801" w:rsidRDefault="00E32D73" w:rsidP="00351E51">
            <w:pPr>
              <w:spacing w:after="0" w:line="240" w:lineRule="auto"/>
              <w:jc w:val="right"/>
              <w:rPr>
                <w:rFonts w:cs="Calibri"/>
                <w:color w:val="000000"/>
              </w:rPr>
            </w:pPr>
            <w:r>
              <w:rPr>
                <w:rFonts w:cs="Calibri"/>
                <w:color w:val="000000"/>
              </w:rPr>
              <w:t>23,337</w:t>
            </w:r>
          </w:p>
        </w:tc>
        <w:tc>
          <w:tcPr>
            <w:tcW w:w="1304" w:type="dxa"/>
            <w:tcBorders>
              <w:top w:val="nil"/>
              <w:left w:val="nil"/>
              <w:bottom w:val="single" w:sz="4" w:space="0" w:color="auto"/>
              <w:right w:val="single" w:sz="4" w:space="0" w:color="auto"/>
            </w:tcBorders>
          </w:tcPr>
          <w:p w14:paraId="0C617EC6" w14:textId="53AFD737" w:rsidR="001D02A9" w:rsidRPr="00155801" w:rsidRDefault="00E32D73" w:rsidP="008645F9">
            <w:pPr>
              <w:spacing w:after="0" w:line="240" w:lineRule="auto"/>
              <w:jc w:val="right"/>
              <w:rPr>
                <w:rFonts w:cs="Calibri"/>
                <w:color w:val="000000"/>
              </w:rPr>
            </w:pPr>
            <w:r>
              <w:rPr>
                <w:rFonts w:cs="Calibri"/>
                <w:color w:val="000000"/>
              </w:rPr>
              <w:t>14,002</w:t>
            </w:r>
          </w:p>
        </w:tc>
        <w:tc>
          <w:tcPr>
            <w:tcW w:w="809" w:type="dxa"/>
            <w:tcBorders>
              <w:top w:val="nil"/>
              <w:left w:val="nil"/>
              <w:bottom w:val="single" w:sz="4" w:space="0" w:color="auto"/>
              <w:right w:val="single" w:sz="8" w:space="0" w:color="auto"/>
            </w:tcBorders>
          </w:tcPr>
          <w:p w14:paraId="13491A8B"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4" w:space="0" w:color="auto"/>
              <w:right w:val="single" w:sz="4" w:space="0" w:color="auto"/>
            </w:tcBorders>
          </w:tcPr>
          <w:p w14:paraId="768C0B34"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7596B962"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3252C93B"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2CFEB42D"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4" w:space="0" w:color="auto"/>
              <w:right w:val="single" w:sz="4" w:space="0" w:color="auto"/>
            </w:tcBorders>
          </w:tcPr>
          <w:p w14:paraId="4252F0B9"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02E9C2E6"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5CE6B54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19C5B98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516AE16E" w14:textId="0065FD8B" w:rsidR="001D02A9" w:rsidRPr="00155801" w:rsidRDefault="00E32D73" w:rsidP="000F0FC8">
            <w:pPr>
              <w:spacing w:after="0" w:line="240" w:lineRule="auto"/>
              <w:jc w:val="right"/>
              <w:rPr>
                <w:rFonts w:cs="Calibri"/>
                <w:color w:val="000000"/>
              </w:rPr>
            </w:pPr>
            <w:r>
              <w:rPr>
                <w:rFonts w:cs="Calibri"/>
                <w:color w:val="000000"/>
              </w:rPr>
              <w:t>23,337</w:t>
            </w:r>
          </w:p>
        </w:tc>
        <w:tc>
          <w:tcPr>
            <w:tcW w:w="1125" w:type="dxa"/>
            <w:tcBorders>
              <w:top w:val="nil"/>
              <w:left w:val="nil"/>
              <w:bottom w:val="single" w:sz="4" w:space="0" w:color="auto"/>
              <w:right w:val="single" w:sz="4" w:space="0" w:color="auto"/>
            </w:tcBorders>
          </w:tcPr>
          <w:p w14:paraId="0C57290F" w14:textId="4F2CF34B" w:rsidR="001D02A9" w:rsidRPr="00155801" w:rsidRDefault="00E32D73" w:rsidP="000F0FC8">
            <w:pPr>
              <w:spacing w:after="0" w:line="240" w:lineRule="auto"/>
              <w:jc w:val="right"/>
              <w:rPr>
                <w:rFonts w:cs="Calibri"/>
                <w:color w:val="000000"/>
              </w:rPr>
            </w:pPr>
            <w:r>
              <w:rPr>
                <w:rFonts w:cs="Calibri"/>
                <w:color w:val="000000"/>
              </w:rPr>
              <w:t>23,337</w:t>
            </w:r>
          </w:p>
        </w:tc>
        <w:tc>
          <w:tcPr>
            <w:tcW w:w="829" w:type="dxa"/>
            <w:tcBorders>
              <w:top w:val="nil"/>
              <w:left w:val="nil"/>
              <w:bottom w:val="single" w:sz="4" w:space="0" w:color="auto"/>
              <w:right w:val="single" w:sz="4" w:space="0" w:color="auto"/>
            </w:tcBorders>
          </w:tcPr>
          <w:p w14:paraId="06CECDBD" w14:textId="35E76290" w:rsidR="001D02A9" w:rsidRPr="00155801" w:rsidRDefault="00E32D73" w:rsidP="000F0FC8">
            <w:pPr>
              <w:spacing w:after="0" w:line="240" w:lineRule="auto"/>
              <w:jc w:val="right"/>
              <w:rPr>
                <w:rFonts w:cs="Calibri"/>
                <w:color w:val="000000"/>
              </w:rPr>
            </w:pPr>
            <w:r>
              <w:rPr>
                <w:rFonts w:cs="Calibri"/>
                <w:color w:val="000000"/>
              </w:rPr>
              <w:t>14,002</w:t>
            </w:r>
          </w:p>
        </w:tc>
        <w:tc>
          <w:tcPr>
            <w:tcW w:w="738" w:type="dxa"/>
            <w:tcBorders>
              <w:top w:val="nil"/>
              <w:left w:val="nil"/>
              <w:bottom w:val="single" w:sz="4" w:space="0" w:color="auto"/>
              <w:right w:val="single" w:sz="8" w:space="0" w:color="auto"/>
            </w:tcBorders>
          </w:tcPr>
          <w:p w14:paraId="46B7825C"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r w:rsidR="001D02A9" w:rsidRPr="00155801" w14:paraId="73F7EAD6" w14:textId="77777777" w:rsidTr="00047DDD">
        <w:trPr>
          <w:trHeight w:val="305"/>
          <w:jc w:val="center"/>
        </w:trPr>
        <w:tc>
          <w:tcPr>
            <w:tcW w:w="1489" w:type="dxa"/>
            <w:tcBorders>
              <w:top w:val="nil"/>
              <w:left w:val="single" w:sz="8" w:space="0" w:color="auto"/>
              <w:bottom w:val="single" w:sz="4" w:space="0" w:color="auto"/>
              <w:right w:val="single" w:sz="8" w:space="0" w:color="auto"/>
            </w:tcBorders>
          </w:tcPr>
          <w:p w14:paraId="0EC08802" w14:textId="56923A06" w:rsidR="001D02A9" w:rsidRPr="00155801" w:rsidRDefault="001D02A9" w:rsidP="003D2518">
            <w:pPr>
              <w:spacing w:after="0" w:line="240" w:lineRule="auto"/>
              <w:rPr>
                <w:rFonts w:cs="Calibri"/>
                <w:color w:val="000000"/>
              </w:rPr>
            </w:pPr>
            <w:r w:rsidRPr="00155801">
              <w:rPr>
                <w:rFonts w:cs="Calibri"/>
                <w:color w:val="000000"/>
              </w:rPr>
              <w:t>Other costs</w:t>
            </w:r>
          </w:p>
        </w:tc>
        <w:tc>
          <w:tcPr>
            <w:tcW w:w="669" w:type="dxa"/>
            <w:tcBorders>
              <w:top w:val="nil"/>
              <w:left w:val="nil"/>
              <w:bottom w:val="single" w:sz="4" w:space="0" w:color="auto"/>
              <w:right w:val="single" w:sz="4" w:space="0" w:color="auto"/>
            </w:tcBorders>
          </w:tcPr>
          <w:p w14:paraId="0B2E5C24"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96" w:type="dxa"/>
            <w:tcBorders>
              <w:top w:val="nil"/>
              <w:left w:val="nil"/>
              <w:bottom w:val="single" w:sz="4" w:space="0" w:color="auto"/>
              <w:right w:val="single" w:sz="4" w:space="0" w:color="auto"/>
            </w:tcBorders>
          </w:tcPr>
          <w:p w14:paraId="0C919963"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304" w:type="dxa"/>
            <w:tcBorders>
              <w:top w:val="nil"/>
              <w:left w:val="nil"/>
              <w:bottom w:val="single" w:sz="4" w:space="0" w:color="auto"/>
              <w:right w:val="single" w:sz="4" w:space="0" w:color="auto"/>
            </w:tcBorders>
          </w:tcPr>
          <w:p w14:paraId="48B6294E"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09" w:type="dxa"/>
            <w:tcBorders>
              <w:top w:val="nil"/>
              <w:left w:val="nil"/>
              <w:bottom w:val="single" w:sz="4" w:space="0" w:color="auto"/>
              <w:right w:val="single" w:sz="8" w:space="0" w:color="auto"/>
            </w:tcBorders>
          </w:tcPr>
          <w:p w14:paraId="0F5B73F9"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4" w:space="0" w:color="auto"/>
              <w:right w:val="single" w:sz="4" w:space="0" w:color="auto"/>
            </w:tcBorders>
          </w:tcPr>
          <w:p w14:paraId="427CDABE"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4AE0893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22FC9C7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500B050D"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4" w:space="0" w:color="auto"/>
              <w:right w:val="single" w:sz="4" w:space="0" w:color="auto"/>
            </w:tcBorders>
          </w:tcPr>
          <w:p w14:paraId="51CDA7AD"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59A67D86"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4" w:space="0" w:color="auto"/>
              <w:right w:val="single" w:sz="4" w:space="0" w:color="auto"/>
            </w:tcBorders>
          </w:tcPr>
          <w:p w14:paraId="632A6A2D"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6D381AC9"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1C687414"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4" w:space="0" w:color="auto"/>
              <w:right w:val="single" w:sz="4" w:space="0" w:color="auto"/>
            </w:tcBorders>
          </w:tcPr>
          <w:p w14:paraId="6E39DBD6"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4" w:space="0" w:color="auto"/>
              <w:right w:val="single" w:sz="4" w:space="0" w:color="auto"/>
            </w:tcBorders>
          </w:tcPr>
          <w:p w14:paraId="3CB37FE7" w14:textId="77777777" w:rsidR="001D02A9" w:rsidRPr="00155801" w:rsidRDefault="001D02A9" w:rsidP="000F0FC8">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4" w:space="0" w:color="auto"/>
              <w:right w:val="single" w:sz="8" w:space="0" w:color="auto"/>
            </w:tcBorders>
          </w:tcPr>
          <w:p w14:paraId="4D3E8EC5"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r w:rsidR="001D02A9" w:rsidRPr="00155801" w14:paraId="37B368A8" w14:textId="77777777" w:rsidTr="00047DDD">
        <w:trPr>
          <w:trHeight w:val="396"/>
          <w:jc w:val="center"/>
        </w:trPr>
        <w:tc>
          <w:tcPr>
            <w:tcW w:w="1489" w:type="dxa"/>
            <w:tcBorders>
              <w:top w:val="nil"/>
              <w:left w:val="single" w:sz="8" w:space="0" w:color="auto"/>
              <w:bottom w:val="single" w:sz="8" w:space="0" w:color="auto"/>
              <w:right w:val="single" w:sz="8" w:space="0" w:color="auto"/>
            </w:tcBorders>
          </w:tcPr>
          <w:p w14:paraId="08F91AB1" w14:textId="77777777" w:rsidR="001D02A9" w:rsidRPr="00155801" w:rsidRDefault="001D02A9" w:rsidP="00A63BF4">
            <w:pPr>
              <w:spacing w:after="0" w:line="240" w:lineRule="auto"/>
              <w:rPr>
                <w:rFonts w:cs="Calibri"/>
                <w:b/>
                <w:bCs/>
                <w:color w:val="000000"/>
              </w:rPr>
            </w:pPr>
            <w:r w:rsidRPr="00155801">
              <w:rPr>
                <w:rFonts w:cs="Calibri"/>
                <w:b/>
                <w:bCs/>
                <w:color w:val="000000"/>
              </w:rPr>
              <w:t>Total</w:t>
            </w:r>
          </w:p>
          <w:p w14:paraId="5781B105" w14:textId="77777777" w:rsidR="001D02A9" w:rsidRPr="00155801" w:rsidRDefault="001D02A9" w:rsidP="00A63BF4">
            <w:pPr>
              <w:spacing w:after="0" w:line="240" w:lineRule="auto"/>
              <w:rPr>
                <w:rFonts w:cs="Calibri"/>
                <w:b/>
                <w:bCs/>
                <w:color w:val="000000"/>
              </w:rPr>
            </w:pPr>
          </w:p>
        </w:tc>
        <w:tc>
          <w:tcPr>
            <w:tcW w:w="669" w:type="dxa"/>
            <w:tcBorders>
              <w:top w:val="nil"/>
              <w:left w:val="nil"/>
              <w:bottom w:val="single" w:sz="8" w:space="0" w:color="auto"/>
              <w:right w:val="single" w:sz="4" w:space="0" w:color="auto"/>
            </w:tcBorders>
          </w:tcPr>
          <w:p w14:paraId="2570F9EA" w14:textId="28DE858E" w:rsidR="001D02A9" w:rsidRPr="00155801" w:rsidRDefault="00E32D73" w:rsidP="00A51470">
            <w:pPr>
              <w:spacing w:after="0" w:line="240" w:lineRule="auto"/>
              <w:jc w:val="right"/>
              <w:rPr>
                <w:rFonts w:cs="Calibri"/>
                <w:color w:val="000000"/>
              </w:rPr>
            </w:pPr>
            <w:r>
              <w:rPr>
                <w:rFonts w:cs="Calibri"/>
                <w:color w:val="000000"/>
              </w:rPr>
              <w:t>88,216</w:t>
            </w:r>
          </w:p>
        </w:tc>
        <w:tc>
          <w:tcPr>
            <w:tcW w:w="1196" w:type="dxa"/>
            <w:tcBorders>
              <w:top w:val="nil"/>
              <w:left w:val="nil"/>
              <w:bottom w:val="single" w:sz="8" w:space="0" w:color="auto"/>
              <w:right w:val="single" w:sz="4" w:space="0" w:color="auto"/>
            </w:tcBorders>
          </w:tcPr>
          <w:p w14:paraId="7A304B77" w14:textId="1E98F092" w:rsidR="001D02A9" w:rsidRPr="00155801" w:rsidRDefault="00E32D73" w:rsidP="00A51470">
            <w:pPr>
              <w:spacing w:after="0" w:line="240" w:lineRule="auto"/>
              <w:jc w:val="right"/>
              <w:rPr>
                <w:rFonts w:cs="Calibri"/>
                <w:color w:val="000000"/>
              </w:rPr>
            </w:pPr>
            <w:r>
              <w:rPr>
                <w:rFonts w:cs="Calibri"/>
                <w:color w:val="000000"/>
              </w:rPr>
              <w:t>88,216</w:t>
            </w:r>
          </w:p>
        </w:tc>
        <w:tc>
          <w:tcPr>
            <w:tcW w:w="1304" w:type="dxa"/>
            <w:tcBorders>
              <w:top w:val="nil"/>
              <w:left w:val="nil"/>
              <w:bottom w:val="single" w:sz="8" w:space="0" w:color="auto"/>
              <w:right w:val="single" w:sz="4" w:space="0" w:color="auto"/>
            </w:tcBorders>
          </w:tcPr>
          <w:p w14:paraId="29CBFCAF" w14:textId="1BE03419" w:rsidR="001D02A9" w:rsidRPr="00155801" w:rsidRDefault="001D02A9" w:rsidP="00A51470">
            <w:pPr>
              <w:spacing w:after="0" w:line="240" w:lineRule="auto"/>
              <w:jc w:val="right"/>
              <w:rPr>
                <w:rFonts w:cs="Calibri"/>
                <w:color w:val="000000"/>
              </w:rPr>
            </w:pPr>
          </w:p>
        </w:tc>
        <w:tc>
          <w:tcPr>
            <w:tcW w:w="809" w:type="dxa"/>
            <w:tcBorders>
              <w:top w:val="nil"/>
              <w:left w:val="nil"/>
              <w:bottom w:val="single" w:sz="8" w:space="0" w:color="auto"/>
              <w:right w:val="single" w:sz="8" w:space="0" w:color="auto"/>
            </w:tcBorders>
          </w:tcPr>
          <w:p w14:paraId="11A9812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8" w:space="0" w:color="auto"/>
              <w:right w:val="single" w:sz="4" w:space="0" w:color="auto"/>
            </w:tcBorders>
          </w:tcPr>
          <w:p w14:paraId="2ECC2B6E"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8" w:space="0" w:color="auto"/>
              <w:right w:val="single" w:sz="4" w:space="0" w:color="auto"/>
            </w:tcBorders>
          </w:tcPr>
          <w:p w14:paraId="69AADD45"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8" w:space="0" w:color="auto"/>
              <w:right w:val="single" w:sz="4" w:space="0" w:color="auto"/>
            </w:tcBorders>
          </w:tcPr>
          <w:p w14:paraId="5AF796C0"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8" w:space="0" w:color="auto"/>
              <w:right w:val="single" w:sz="8" w:space="0" w:color="auto"/>
            </w:tcBorders>
          </w:tcPr>
          <w:p w14:paraId="675F3929"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43" w:type="dxa"/>
            <w:tcBorders>
              <w:top w:val="nil"/>
              <w:left w:val="nil"/>
              <w:bottom w:val="single" w:sz="8" w:space="0" w:color="auto"/>
              <w:right w:val="single" w:sz="4" w:space="0" w:color="auto"/>
            </w:tcBorders>
          </w:tcPr>
          <w:p w14:paraId="4B20CBEF"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1125" w:type="dxa"/>
            <w:tcBorders>
              <w:top w:val="nil"/>
              <w:left w:val="nil"/>
              <w:bottom w:val="single" w:sz="8" w:space="0" w:color="auto"/>
              <w:right w:val="single" w:sz="4" w:space="0" w:color="auto"/>
            </w:tcBorders>
          </w:tcPr>
          <w:p w14:paraId="443C7B32"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598" w:type="dxa"/>
            <w:tcBorders>
              <w:top w:val="nil"/>
              <w:left w:val="nil"/>
              <w:bottom w:val="single" w:sz="8" w:space="0" w:color="auto"/>
              <w:right w:val="single" w:sz="4" w:space="0" w:color="auto"/>
            </w:tcBorders>
          </w:tcPr>
          <w:p w14:paraId="5F4F122A"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738" w:type="dxa"/>
            <w:tcBorders>
              <w:top w:val="nil"/>
              <w:left w:val="nil"/>
              <w:bottom w:val="single" w:sz="8" w:space="0" w:color="auto"/>
              <w:right w:val="single" w:sz="8" w:space="0" w:color="auto"/>
            </w:tcBorders>
          </w:tcPr>
          <w:p w14:paraId="7778CFC3" w14:textId="77777777" w:rsidR="001D02A9" w:rsidRPr="00155801" w:rsidRDefault="001D02A9" w:rsidP="00351E51">
            <w:pPr>
              <w:spacing w:after="0" w:line="240" w:lineRule="auto"/>
              <w:jc w:val="right"/>
              <w:rPr>
                <w:rFonts w:cs="Calibri"/>
                <w:color w:val="000000"/>
              </w:rPr>
            </w:pPr>
            <w:r w:rsidRPr="00155801">
              <w:rPr>
                <w:rFonts w:cs="Calibri"/>
                <w:color w:val="000000"/>
              </w:rPr>
              <w:t> </w:t>
            </w:r>
          </w:p>
        </w:tc>
        <w:tc>
          <w:tcPr>
            <w:tcW w:w="829" w:type="dxa"/>
            <w:tcBorders>
              <w:top w:val="nil"/>
              <w:left w:val="nil"/>
              <w:bottom w:val="single" w:sz="8" w:space="0" w:color="auto"/>
              <w:right w:val="single" w:sz="4" w:space="0" w:color="auto"/>
            </w:tcBorders>
          </w:tcPr>
          <w:p w14:paraId="70C76B5D" w14:textId="2ED20DCF" w:rsidR="001D02A9" w:rsidRPr="00155801" w:rsidRDefault="00E32D73" w:rsidP="000F0FC8">
            <w:pPr>
              <w:spacing w:after="0" w:line="240" w:lineRule="auto"/>
              <w:jc w:val="right"/>
              <w:rPr>
                <w:rFonts w:cs="Calibri"/>
                <w:color w:val="000000"/>
              </w:rPr>
            </w:pPr>
            <w:r>
              <w:rPr>
                <w:rFonts w:cs="Calibri"/>
                <w:color w:val="000000"/>
              </w:rPr>
              <w:t>88,216</w:t>
            </w:r>
          </w:p>
        </w:tc>
        <w:tc>
          <w:tcPr>
            <w:tcW w:w="1125" w:type="dxa"/>
            <w:tcBorders>
              <w:top w:val="nil"/>
              <w:left w:val="nil"/>
              <w:bottom w:val="single" w:sz="8" w:space="0" w:color="auto"/>
              <w:right w:val="single" w:sz="4" w:space="0" w:color="auto"/>
            </w:tcBorders>
          </w:tcPr>
          <w:p w14:paraId="2D6ED4FC" w14:textId="05A9344D" w:rsidR="001D02A9" w:rsidRPr="00155801" w:rsidRDefault="00E32D73" w:rsidP="00E32D73">
            <w:pPr>
              <w:spacing w:after="0" w:line="240" w:lineRule="auto"/>
              <w:jc w:val="right"/>
              <w:rPr>
                <w:rFonts w:cs="Calibri"/>
                <w:color w:val="000000"/>
              </w:rPr>
            </w:pPr>
            <w:r>
              <w:rPr>
                <w:rFonts w:cs="Calibri"/>
                <w:color w:val="000000"/>
              </w:rPr>
              <w:t>88,216</w:t>
            </w:r>
          </w:p>
        </w:tc>
        <w:tc>
          <w:tcPr>
            <w:tcW w:w="829" w:type="dxa"/>
            <w:tcBorders>
              <w:top w:val="nil"/>
              <w:left w:val="nil"/>
              <w:bottom w:val="single" w:sz="8" w:space="0" w:color="auto"/>
              <w:right w:val="single" w:sz="4" w:space="0" w:color="auto"/>
            </w:tcBorders>
          </w:tcPr>
          <w:p w14:paraId="0FED8750" w14:textId="033B51C4" w:rsidR="001D02A9" w:rsidRPr="00155801" w:rsidRDefault="001D02A9" w:rsidP="000F0FC8">
            <w:pPr>
              <w:spacing w:after="0" w:line="240" w:lineRule="auto"/>
              <w:jc w:val="right"/>
              <w:rPr>
                <w:rFonts w:cs="Calibri"/>
                <w:color w:val="000000"/>
              </w:rPr>
            </w:pPr>
          </w:p>
        </w:tc>
        <w:tc>
          <w:tcPr>
            <w:tcW w:w="738" w:type="dxa"/>
            <w:tcBorders>
              <w:top w:val="nil"/>
              <w:left w:val="nil"/>
              <w:bottom w:val="single" w:sz="8" w:space="0" w:color="auto"/>
              <w:right w:val="single" w:sz="8" w:space="0" w:color="auto"/>
            </w:tcBorders>
          </w:tcPr>
          <w:p w14:paraId="266CD1A5" w14:textId="77777777" w:rsidR="001D02A9" w:rsidRPr="00155801" w:rsidRDefault="001D02A9" w:rsidP="00A63BF4">
            <w:pPr>
              <w:spacing w:after="0" w:line="240" w:lineRule="auto"/>
              <w:jc w:val="center"/>
              <w:rPr>
                <w:rFonts w:cs="Calibri"/>
                <w:color w:val="000000"/>
              </w:rPr>
            </w:pPr>
            <w:r w:rsidRPr="00155801">
              <w:rPr>
                <w:rFonts w:cs="Calibri"/>
                <w:color w:val="000000"/>
              </w:rPr>
              <w:t> </w:t>
            </w:r>
          </w:p>
        </w:tc>
      </w:tr>
    </w:tbl>
    <w:p w14:paraId="78C2B3F8" w14:textId="77777777" w:rsidR="00AF1FC0" w:rsidRPr="00155801" w:rsidRDefault="00AF1FC0" w:rsidP="003D2518">
      <w:pPr>
        <w:pStyle w:val="ListParagraph"/>
        <w:rPr>
          <w:rFonts w:cs="Calibri"/>
          <w:i/>
        </w:rPr>
      </w:pPr>
    </w:p>
    <w:p w14:paraId="607F211C" w14:textId="77777777" w:rsidR="00AF1FC0" w:rsidRPr="00155801" w:rsidRDefault="00AF1FC0" w:rsidP="003D2518">
      <w:pPr>
        <w:pStyle w:val="ListParagraph"/>
        <w:rPr>
          <w:rFonts w:cs="Calibri"/>
          <w:i/>
        </w:rPr>
      </w:pPr>
    </w:p>
    <w:p w14:paraId="08261E4B" w14:textId="77777777" w:rsidR="00AF1FC0" w:rsidRPr="00155801" w:rsidRDefault="00AF1FC0" w:rsidP="003D2518">
      <w:pPr>
        <w:pStyle w:val="ListParagraph"/>
        <w:rPr>
          <w:rFonts w:cs="Calibri"/>
          <w:i/>
        </w:rPr>
        <w:sectPr w:rsidR="00AF1FC0" w:rsidRPr="00155801" w:rsidSect="003D2518">
          <w:pgSz w:w="16838" w:h="11906" w:orient="landscape"/>
          <w:pgMar w:top="1440" w:right="1440" w:bottom="1440" w:left="993" w:header="708" w:footer="708" w:gutter="0"/>
          <w:cols w:space="708"/>
          <w:docGrid w:linePitch="360"/>
        </w:sectPr>
      </w:pPr>
    </w:p>
    <w:p w14:paraId="3964E509" w14:textId="77777777" w:rsidR="00AF1FC0" w:rsidRPr="00155801" w:rsidRDefault="00AF1FC0" w:rsidP="009A545C">
      <w:pPr>
        <w:pageBreakBefore/>
        <w:autoSpaceDE w:val="0"/>
        <w:autoSpaceDN w:val="0"/>
        <w:adjustRightInd w:val="0"/>
        <w:spacing w:after="0" w:line="240" w:lineRule="auto"/>
        <w:rPr>
          <w:rFonts w:cs="Calibri"/>
          <w:b/>
        </w:rPr>
      </w:pPr>
      <w:r w:rsidRPr="00155801">
        <w:rPr>
          <w:rFonts w:cs="Calibri"/>
          <w:b/>
        </w:rPr>
        <w:lastRenderedPageBreak/>
        <w:t xml:space="preserve">Section F: CERTIFICATION BY TEAM LEADER  </w:t>
      </w:r>
    </w:p>
    <w:p w14:paraId="6EB3502D" w14:textId="77777777" w:rsidR="00AF1FC0" w:rsidRPr="00155801" w:rsidRDefault="00AF1FC0" w:rsidP="009A545C">
      <w:pPr>
        <w:autoSpaceDE w:val="0"/>
        <w:autoSpaceDN w:val="0"/>
        <w:adjustRightInd w:val="0"/>
        <w:spacing w:before="120"/>
        <w:rPr>
          <w:rFonts w:cs="Calibri"/>
        </w:rPr>
      </w:pPr>
      <w:r w:rsidRPr="00155801">
        <w:rPr>
          <w:rFonts w:cs="Calibri"/>
        </w:rPr>
        <w:t xml:space="preserve">I certify that: </w:t>
      </w:r>
    </w:p>
    <w:p w14:paraId="7017BA3E" w14:textId="77777777" w:rsidR="00AF1FC0" w:rsidRPr="00155801" w:rsidRDefault="00AF1FC0" w:rsidP="009A545C">
      <w:pPr>
        <w:pStyle w:val="ListParagraph"/>
        <w:numPr>
          <w:ilvl w:val="0"/>
          <w:numId w:val="33"/>
        </w:numPr>
        <w:autoSpaceDE w:val="0"/>
        <w:autoSpaceDN w:val="0"/>
        <w:adjustRightInd w:val="0"/>
        <w:spacing w:before="120"/>
        <w:rPr>
          <w:rFonts w:cs="Calibri"/>
        </w:rPr>
      </w:pPr>
      <w:r w:rsidRPr="00155801">
        <w:rPr>
          <w:rFonts w:cs="Calibri"/>
        </w:rPr>
        <w:t xml:space="preserve">All the details on this FP are true and complete; </w:t>
      </w:r>
    </w:p>
    <w:p w14:paraId="5950CBF1" w14:textId="77777777" w:rsidR="00AF1FC0" w:rsidRPr="00155801" w:rsidRDefault="00AF1FC0" w:rsidP="009A545C">
      <w:pPr>
        <w:pStyle w:val="ListParagraph"/>
        <w:numPr>
          <w:ilvl w:val="0"/>
          <w:numId w:val="33"/>
        </w:numPr>
        <w:autoSpaceDE w:val="0"/>
        <w:autoSpaceDN w:val="0"/>
        <w:adjustRightInd w:val="0"/>
        <w:spacing w:before="120"/>
        <w:rPr>
          <w:rFonts w:cs="Calibri"/>
        </w:rPr>
      </w:pPr>
      <w:r w:rsidRPr="00155801">
        <w:rPr>
          <w:rFonts w:cs="Calibri"/>
        </w:rPr>
        <w:t xml:space="preserve">I have notified CIFR of any actual or potential conflicts of interest I may have in relation to the FP and I undertake that, if the FP is successful, I will notify CIFR of any conflicts of interest which arise subsequent to the submission of the FP; </w:t>
      </w:r>
    </w:p>
    <w:p w14:paraId="0BACBA4A" w14:textId="77777777" w:rsidR="00AF1FC0" w:rsidRPr="00155801" w:rsidRDefault="00AF1FC0" w:rsidP="009A545C">
      <w:pPr>
        <w:pStyle w:val="ListParagraph"/>
        <w:numPr>
          <w:ilvl w:val="0"/>
          <w:numId w:val="33"/>
        </w:numPr>
        <w:autoSpaceDE w:val="0"/>
        <w:autoSpaceDN w:val="0"/>
        <w:adjustRightInd w:val="0"/>
        <w:spacing w:before="120"/>
        <w:rPr>
          <w:rFonts w:cs="Calibri"/>
        </w:rPr>
      </w:pPr>
      <w:r w:rsidRPr="00155801">
        <w:rPr>
          <w:rFonts w:cs="Calibri"/>
        </w:rPr>
        <w:t xml:space="preserve">I will notify CIFR if there are any changes in my circumstances which may impact on my eligibility to participate in, or ability to perform, the project subsequent to the submission of this FP; </w:t>
      </w:r>
    </w:p>
    <w:p w14:paraId="7C736546" w14:textId="77777777" w:rsidR="00AF1FC0" w:rsidRPr="00155801" w:rsidRDefault="00AF1FC0" w:rsidP="009A545C">
      <w:pPr>
        <w:pStyle w:val="ListParagraph"/>
        <w:numPr>
          <w:ilvl w:val="0"/>
          <w:numId w:val="33"/>
        </w:numPr>
        <w:autoSpaceDE w:val="0"/>
        <w:autoSpaceDN w:val="0"/>
        <w:adjustRightInd w:val="0"/>
        <w:spacing w:before="120"/>
        <w:rPr>
          <w:rFonts w:cs="Calibri"/>
        </w:rPr>
      </w:pPr>
      <w:r w:rsidRPr="00155801">
        <w:rPr>
          <w:rFonts w:cs="Calibri"/>
        </w:rPr>
        <w:t xml:space="preserve">In participating in this FP, I consent to CIFR copying, disclosing and otherwise dealing with information contained in the Proposal, for the purpose of considering this proposal and making decisions as to the funding round;  </w:t>
      </w:r>
    </w:p>
    <w:p w14:paraId="720117B4" w14:textId="77777777" w:rsidR="00AF1FC0" w:rsidRPr="00155801" w:rsidRDefault="00AF1FC0" w:rsidP="009A545C">
      <w:pPr>
        <w:pStyle w:val="ListParagraph"/>
        <w:numPr>
          <w:ilvl w:val="0"/>
          <w:numId w:val="33"/>
        </w:numPr>
        <w:rPr>
          <w:rFonts w:cs="Calibri"/>
        </w:rPr>
      </w:pPr>
      <w:r w:rsidRPr="00155801">
        <w:rPr>
          <w:rFonts w:cs="Calibri"/>
        </w:rPr>
        <w:t xml:space="preserve">All information contained in the FP is both current and accurate; </w:t>
      </w:r>
    </w:p>
    <w:p w14:paraId="2EF7362C" w14:textId="77777777" w:rsidR="00AF1FC0" w:rsidRPr="00155801" w:rsidRDefault="00AF1FC0" w:rsidP="009A545C">
      <w:pPr>
        <w:pStyle w:val="ListParagraph"/>
        <w:numPr>
          <w:ilvl w:val="0"/>
          <w:numId w:val="33"/>
        </w:numPr>
        <w:rPr>
          <w:rFonts w:cs="Calibri"/>
        </w:rPr>
      </w:pPr>
      <w:r w:rsidRPr="00155801">
        <w:rPr>
          <w:rFonts w:cs="Calibri"/>
        </w:rPr>
        <w:t xml:space="preserve">The work proposed in this project is not funded elsewhere; </w:t>
      </w:r>
    </w:p>
    <w:p w14:paraId="5CE61178" w14:textId="77777777" w:rsidR="00AF1FC0" w:rsidRPr="00155801" w:rsidRDefault="00AF1FC0" w:rsidP="009A545C">
      <w:pPr>
        <w:pStyle w:val="ListParagraph"/>
        <w:numPr>
          <w:ilvl w:val="0"/>
          <w:numId w:val="33"/>
        </w:numPr>
        <w:rPr>
          <w:rFonts w:cs="Calibri"/>
        </w:rPr>
      </w:pPr>
      <w:r w:rsidRPr="00155801">
        <w:rPr>
          <w:rFonts w:cs="Calibri"/>
        </w:rPr>
        <w:t>The work proposed is unique and that it has not been fully or partially completed elsewhere; and</w:t>
      </w:r>
    </w:p>
    <w:p w14:paraId="0139207C" w14:textId="77777777" w:rsidR="00AF1FC0" w:rsidRPr="00155801" w:rsidRDefault="00AF1FC0" w:rsidP="009A545C">
      <w:pPr>
        <w:pStyle w:val="ListParagraph"/>
        <w:numPr>
          <w:ilvl w:val="0"/>
          <w:numId w:val="33"/>
        </w:numPr>
        <w:rPr>
          <w:rFonts w:cs="Calibri"/>
        </w:rPr>
      </w:pPr>
      <w:r w:rsidRPr="00155801">
        <w:rPr>
          <w:rFonts w:cs="Calibri"/>
        </w:rPr>
        <w:t>All named researchers have agreed to participate and agree to an immediate CIFR announcement should funding be approved.</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284"/>
        <w:gridCol w:w="3685"/>
        <w:gridCol w:w="284"/>
        <w:gridCol w:w="2126"/>
      </w:tblGrid>
      <w:tr w:rsidR="00AF1FC0" w:rsidRPr="00155801" w14:paraId="59CB1A36" w14:textId="77777777">
        <w:tc>
          <w:tcPr>
            <w:tcW w:w="3085" w:type="dxa"/>
            <w:tcBorders>
              <w:top w:val="nil"/>
              <w:left w:val="nil"/>
              <w:right w:val="nil"/>
            </w:tcBorders>
          </w:tcPr>
          <w:p w14:paraId="079FDA24"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284" w:type="dxa"/>
            <w:tcBorders>
              <w:top w:val="nil"/>
              <w:left w:val="nil"/>
              <w:bottom w:val="nil"/>
              <w:right w:val="nil"/>
            </w:tcBorders>
          </w:tcPr>
          <w:p w14:paraId="1A804730"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3685" w:type="dxa"/>
            <w:tcBorders>
              <w:top w:val="nil"/>
              <w:left w:val="nil"/>
              <w:right w:val="nil"/>
            </w:tcBorders>
          </w:tcPr>
          <w:p w14:paraId="4637AC94"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284" w:type="dxa"/>
            <w:tcBorders>
              <w:top w:val="nil"/>
              <w:left w:val="nil"/>
              <w:bottom w:val="nil"/>
              <w:right w:val="nil"/>
            </w:tcBorders>
          </w:tcPr>
          <w:p w14:paraId="60E48B6F"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2126" w:type="dxa"/>
            <w:tcBorders>
              <w:top w:val="nil"/>
              <w:left w:val="nil"/>
              <w:right w:val="nil"/>
            </w:tcBorders>
          </w:tcPr>
          <w:p w14:paraId="3AC6056E" w14:textId="77777777" w:rsidR="00AF1FC0" w:rsidRPr="00155801" w:rsidRDefault="00AF1FC0" w:rsidP="000D12E5">
            <w:pPr>
              <w:autoSpaceDE w:val="0"/>
              <w:autoSpaceDN w:val="0"/>
              <w:adjustRightInd w:val="0"/>
              <w:spacing w:before="120" w:after="0" w:line="240" w:lineRule="auto"/>
              <w:rPr>
                <w:rFonts w:eastAsia="Times New Roman" w:cs="Calibri"/>
                <w:b/>
              </w:rPr>
            </w:pPr>
          </w:p>
        </w:tc>
      </w:tr>
      <w:tr w:rsidR="00AF1FC0" w:rsidRPr="00155801" w14:paraId="3F134851" w14:textId="77777777">
        <w:tc>
          <w:tcPr>
            <w:tcW w:w="3085" w:type="dxa"/>
            <w:tcBorders>
              <w:left w:val="nil"/>
              <w:bottom w:val="nil"/>
              <w:right w:val="nil"/>
            </w:tcBorders>
          </w:tcPr>
          <w:p w14:paraId="5FB96DDF" w14:textId="77777777" w:rsidR="00AF1FC0" w:rsidRPr="00155801" w:rsidRDefault="00AF1FC0" w:rsidP="000D12E5">
            <w:pPr>
              <w:autoSpaceDE w:val="0"/>
              <w:autoSpaceDN w:val="0"/>
              <w:adjustRightInd w:val="0"/>
              <w:spacing w:before="120" w:after="0" w:line="240" w:lineRule="auto"/>
              <w:rPr>
                <w:rFonts w:eastAsia="Times New Roman" w:cs="Calibri"/>
                <w:b/>
              </w:rPr>
            </w:pPr>
            <w:r w:rsidRPr="00155801">
              <w:rPr>
                <w:rFonts w:eastAsia="Times New Roman" w:cs="Calibri"/>
                <w:b/>
              </w:rPr>
              <w:t>Signature</w:t>
            </w:r>
          </w:p>
        </w:tc>
        <w:tc>
          <w:tcPr>
            <w:tcW w:w="284" w:type="dxa"/>
            <w:tcBorders>
              <w:top w:val="nil"/>
              <w:left w:val="nil"/>
              <w:bottom w:val="nil"/>
              <w:right w:val="nil"/>
            </w:tcBorders>
          </w:tcPr>
          <w:p w14:paraId="67B8DF33"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3685" w:type="dxa"/>
            <w:tcBorders>
              <w:left w:val="nil"/>
              <w:bottom w:val="nil"/>
              <w:right w:val="nil"/>
            </w:tcBorders>
          </w:tcPr>
          <w:p w14:paraId="3A57838A" w14:textId="77777777" w:rsidR="00AF1FC0" w:rsidRPr="00155801" w:rsidRDefault="00AF1FC0" w:rsidP="000D12E5">
            <w:pPr>
              <w:autoSpaceDE w:val="0"/>
              <w:autoSpaceDN w:val="0"/>
              <w:adjustRightInd w:val="0"/>
              <w:spacing w:before="120" w:after="0" w:line="240" w:lineRule="auto"/>
              <w:rPr>
                <w:rFonts w:eastAsia="Times New Roman" w:cs="Calibri"/>
                <w:b/>
              </w:rPr>
            </w:pPr>
            <w:r w:rsidRPr="00155801">
              <w:rPr>
                <w:rFonts w:eastAsia="Times New Roman" w:cs="Calibri"/>
                <w:b/>
              </w:rPr>
              <w:t>Name, Position</w:t>
            </w:r>
          </w:p>
        </w:tc>
        <w:tc>
          <w:tcPr>
            <w:tcW w:w="284" w:type="dxa"/>
            <w:tcBorders>
              <w:top w:val="nil"/>
              <w:left w:val="nil"/>
              <w:bottom w:val="nil"/>
              <w:right w:val="nil"/>
            </w:tcBorders>
          </w:tcPr>
          <w:p w14:paraId="4A5E2112"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2126" w:type="dxa"/>
            <w:tcBorders>
              <w:left w:val="nil"/>
              <w:bottom w:val="nil"/>
              <w:right w:val="nil"/>
            </w:tcBorders>
          </w:tcPr>
          <w:p w14:paraId="18278483" w14:textId="77777777" w:rsidR="00AF1FC0" w:rsidRPr="00155801" w:rsidRDefault="00AF1FC0" w:rsidP="000D12E5">
            <w:pPr>
              <w:autoSpaceDE w:val="0"/>
              <w:autoSpaceDN w:val="0"/>
              <w:adjustRightInd w:val="0"/>
              <w:spacing w:before="120" w:after="0" w:line="240" w:lineRule="auto"/>
              <w:rPr>
                <w:rFonts w:eastAsia="Times New Roman" w:cs="Calibri"/>
                <w:b/>
              </w:rPr>
            </w:pPr>
            <w:r w:rsidRPr="00155801">
              <w:rPr>
                <w:rFonts w:eastAsia="Times New Roman" w:cs="Calibri"/>
                <w:b/>
              </w:rPr>
              <w:t>Date</w:t>
            </w:r>
          </w:p>
        </w:tc>
      </w:tr>
    </w:tbl>
    <w:p w14:paraId="61CA2424" w14:textId="77777777" w:rsidR="00AF1FC0" w:rsidRPr="00155801" w:rsidRDefault="00AF1FC0" w:rsidP="009A545C">
      <w:pPr>
        <w:autoSpaceDE w:val="0"/>
        <w:autoSpaceDN w:val="0"/>
        <w:adjustRightInd w:val="0"/>
        <w:spacing w:before="120"/>
        <w:rPr>
          <w:rFonts w:cs="Calibri"/>
          <w:b/>
        </w:rPr>
      </w:pPr>
      <w:r w:rsidRPr="00155801">
        <w:rPr>
          <w:rFonts w:cs="Calibri"/>
          <w:b/>
        </w:rPr>
        <w:t xml:space="preserve"> </w:t>
      </w:r>
    </w:p>
    <w:p w14:paraId="22D95551" w14:textId="77777777" w:rsidR="00AF1FC0" w:rsidRPr="00155801" w:rsidRDefault="00AF1FC0" w:rsidP="009A545C">
      <w:pPr>
        <w:autoSpaceDE w:val="0"/>
        <w:autoSpaceDN w:val="0"/>
        <w:adjustRightInd w:val="0"/>
        <w:spacing w:before="120"/>
        <w:rPr>
          <w:rFonts w:cs="Calibri"/>
          <w:b/>
        </w:rPr>
      </w:pPr>
      <w:r w:rsidRPr="00155801">
        <w:rPr>
          <w:rFonts w:cs="Calibri"/>
          <w:b/>
        </w:rPr>
        <w:t xml:space="preserve">Certification by Organisations contributing to the project </w:t>
      </w:r>
    </w:p>
    <w:p w14:paraId="06AACEE9" w14:textId="77777777" w:rsidR="00AF1FC0" w:rsidRPr="00155801" w:rsidRDefault="00AF1FC0" w:rsidP="009A545C">
      <w:pPr>
        <w:autoSpaceDE w:val="0"/>
        <w:autoSpaceDN w:val="0"/>
        <w:adjustRightInd w:val="0"/>
        <w:spacing w:before="120"/>
        <w:rPr>
          <w:rFonts w:cs="Calibri"/>
        </w:rPr>
      </w:pPr>
      <w:r w:rsidRPr="00155801">
        <w:rPr>
          <w:rFonts w:cs="Calibri"/>
        </w:rPr>
        <w:t xml:space="preserve">I certify that: </w:t>
      </w:r>
    </w:p>
    <w:p w14:paraId="61D062E3" w14:textId="77777777" w:rsidR="00AF1FC0" w:rsidRPr="00155801" w:rsidRDefault="00AF1FC0" w:rsidP="009A545C">
      <w:pPr>
        <w:pStyle w:val="ListParagraph"/>
        <w:numPr>
          <w:ilvl w:val="0"/>
          <w:numId w:val="34"/>
        </w:numPr>
        <w:autoSpaceDE w:val="0"/>
        <w:autoSpaceDN w:val="0"/>
        <w:spacing w:before="120"/>
        <w:rPr>
          <w:rFonts w:cs="Calibri"/>
        </w:rPr>
      </w:pPr>
      <w:r w:rsidRPr="00155801">
        <w:rPr>
          <w:rFonts w:cs="Calibri"/>
        </w:rPr>
        <w:t xml:space="preserve">My organisation supports the FP and will contribute the resources outlined in the FP. </w:t>
      </w:r>
    </w:p>
    <w:p w14:paraId="126E78AE" w14:textId="598D9D9F" w:rsidR="00AF1FC0" w:rsidRPr="00155801" w:rsidRDefault="0026014A" w:rsidP="009A545C">
      <w:pPr>
        <w:pStyle w:val="ListParagraph"/>
        <w:numPr>
          <w:ilvl w:val="0"/>
          <w:numId w:val="34"/>
        </w:numPr>
        <w:autoSpaceDE w:val="0"/>
        <w:autoSpaceDN w:val="0"/>
        <w:spacing w:before="120"/>
        <w:rPr>
          <w:rFonts w:cs="Calibri"/>
        </w:rPr>
      </w:pPr>
      <w:r>
        <w:rPr>
          <w:rFonts w:cs="Calibri"/>
        </w:rPr>
        <w:t>T</w:t>
      </w:r>
      <w:r w:rsidR="00AF1FC0" w:rsidRPr="00155801">
        <w:rPr>
          <w:rFonts w:cs="Calibri"/>
        </w:rPr>
        <w:t xml:space="preserve">eaching </w:t>
      </w:r>
      <w:r>
        <w:rPr>
          <w:rFonts w:cs="Calibri"/>
        </w:rPr>
        <w:t>support</w:t>
      </w:r>
      <w:r w:rsidR="00AF1FC0" w:rsidRPr="00155801">
        <w:rPr>
          <w:rFonts w:cs="Calibri"/>
        </w:rPr>
        <w:t xml:space="preserve"> is requested in the FP the Organisation approves the </w:t>
      </w:r>
      <w:r>
        <w:rPr>
          <w:rFonts w:cs="Calibri"/>
        </w:rPr>
        <w:t>support</w:t>
      </w:r>
      <w:r w:rsidR="00AF1FC0" w:rsidRPr="00155801">
        <w:rPr>
          <w:rFonts w:cs="Calibri"/>
        </w:rPr>
        <w:t xml:space="preserve">. </w:t>
      </w:r>
    </w:p>
    <w:p w14:paraId="3318795D" w14:textId="77777777" w:rsidR="00AF1FC0" w:rsidRPr="00155801" w:rsidRDefault="00AF1FC0" w:rsidP="009A545C">
      <w:pPr>
        <w:pStyle w:val="ListParagraph"/>
        <w:spacing w:before="120"/>
        <w:rPr>
          <w:rFonts w:cs="Calibri"/>
          <w:b/>
          <w:i/>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284"/>
        <w:gridCol w:w="3685"/>
        <w:gridCol w:w="284"/>
        <w:gridCol w:w="2126"/>
      </w:tblGrid>
      <w:tr w:rsidR="00AF1FC0" w:rsidRPr="00155801" w14:paraId="106E7E6C" w14:textId="77777777">
        <w:tc>
          <w:tcPr>
            <w:tcW w:w="3085" w:type="dxa"/>
            <w:tcBorders>
              <w:top w:val="nil"/>
              <w:left w:val="nil"/>
              <w:right w:val="nil"/>
            </w:tcBorders>
          </w:tcPr>
          <w:p w14:paraId="4CF4A992"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284" w:type="dxa"/>
            <w:tcBorders>
              <w:top w:val="nil"/>
              <w:left w:val="nil"/>
              <w:bottom w:val="nil"/>
              <w:right w:val="nil"/>
            </w:tcBorders>
          </w:tcPr>
          <w:p w14:paraId="611A1623"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3685" w:type="dxa"/>
            <w:tcBorders>
              <w:top w:val="nil"/>
              <w:left w:val="nil"/>
              <w:right w:val="nil"/>
            </w:tcBorders>
          </w:tcPr>
          <w:p w14:paraId="40D01D39"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284" w:type="dxa"/>
            <w:tcBorders>
              <w:top w:val="nil"/>
              <w:left w:val="nil"/>
              <w:bottom w:val="nil"/>
              <w:right w:val="nil"/>
            </w:tcBorders>
          </w:tcPr>
          <w:p w14:paraId="0AFDEBC0"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2126" w:type="dxa"/>
            <w:tcBorders>
              <w:top w:val="nil"/>
              <w:left w:val="nil"/>
              <w:right w:val="nil"/>
            </w:tcBorders>
          </w:tcPr>
          <w:p w14:paraId="4A49E8A2" w14:textId="77777777" w:rsidR="00AF1FC0" w:rsidRPr="00155801" w:rsidRDefault="00AF1FC0" w:rsidP="000D12E5">
            <w:pPr>
              <w:autoSpaceDE w:val="0"/>
              <w:autoSpaceDN w:val="0"/>
              <w:adjustRightInd w:val="0"/>
              <w:spacing w:before="120" w:after="0" w:line="240" w:lineRule="auto"/>
              <w:rPr>
                <w:rFonts w:eastAsia="Times New Roman" w:cs="Calibri"/>
                <w:b/>
              </w:rPr>
            </w:pPr>
          </w:p>
        </w:tc>
      </w:tr>
      <w:tr w:rsidR="00AF1FC0" w:rsidRPr="00155801" w14:paraId="5C6E0E99" w14:textId="77777777">
        <w:tc>
          <w:tcPr>
            <w:tcW w:w="3085" w:type="dxa"/>
            <w:tcBorders>
              <w:left w:val="nil"/>
              <w:bottom w:val="nil"/>
              <w:right w:val="nil"/>
            </w:tcBorders>
          </w:tcPr>
          <w:p w14:paraId="79F4BA77" w14:textId="77777777" w:rsidR="00AF1FC0" w:rsidRPr="00155801" w:rsidRDefault="00AF1FC0" w:rsidP="000D12E5">
            <w:pPr>
              <w:autoSpaceDE w:val="0"/>
              <w:autoSpaceDN w:val="0"/>
              <w:adjustRightInd w:val="0"/>
              <w:spacing w:before="120" w:after="0" w:line="240" w:lineRule="auto"/>
              <w:rPr>
                <w:rFonts w:eastAsia="Times New Roman" w:cs="Calibri"/>
                <w:b/>
              </w:rPr>
            </w:pPr>
            <w:r w:rsidRPr="00155801">
              <w:rPr>
                <w:rFonts w:eastAsia="Times New Roman" w:cs="Calibri"/>
                <w:b/>
              </w:rPr>
              <w:t>Signature</w:t>
            </w:r>
          </w:p>
        </w:tc>
        <w:tc>
          <w:tcPr>
            <w:tcW w:w="284" w:type="dxa"/>
            <w:tcBorders>
              <w:top w:val="nil"/>
              <w:left w:val="nil"/>
              <w:bottom w:val="nil"/>
              <w:right w:val="nil"/>
            </w:tcBorders>
          </w:tcPr>
          <w:p w14:paraId="3CA26124"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3685" w:type="dxa"/>
            <w:tcBorders>
              <w:left w:val="nil"/>
              <w:bottom w:val="nil"/>
              <w:right w:val="nil"/>
            </w:tcBorders>
          </w:tcPr>
          <w:p w14:paraId="3C7569EF" w14:textId="77777777" w:rsidR="00AF1FC0" w:rsidRPr="00155801" w:rsidRDefault="00AF1FC0" w:rsidP="000D12E5">
            <w:pPr>
              <w:autoSpaceDE w:val="0"/>
              <w:autoSpaceDN w:val="0"/>
              <w:adjustRightInd w:val="0"/>
              <w:spacing w:before="120" w:after="0" w:line="240" w:lineRule="auto"/>
              <w:rPr>
                <w:rFonts w:eastAsia="Times New Roman" w:cs="Calibri"/>
                <w:b/>
              </w:rPr>
            </w:pPr>
            <w:r w:rsidRPr="00155801">
              <w:rPr>
                <w:rFonts w:eastAsia="Times New Roman" w:cs="Calibri"/>
                <w:b/>
              </w:rPr>
              <w:t>Name, Position</w:t>
            </w:r>
          </w:p>
        </w:tc>
        <w:tc>
          <w:tcPr>
            <w:tcW w:w="284" w:type="dxa"/>
            <w:tcBorders>
              <w:top w:val="nil"/>
              <w:left w:val="nil"/>
              <w:bottom w:val="nil"/>
              <w:right w:val="nil"/>
            </w:tcBorders>
          </w:tcPr>
          <w:p w14:paraId="7F6DD714" w14:textId="77777777" w:rsidR="00AF1FC0" w:rsidRPr="00155801" w:rsidRDefault="00AF1FC0" w:rsidP="000D12E5">
            <w:pPr>
              <w:autoSpaceDE w:val="0"/>
              <w:autoSpaceDN w:val="0"/>
              <w:adjustRightInd w:val="0"/>
              <w:spacing w:before="120" w:after="0" w:line="240" w:lineRule="auto"/>
              <w:rPr>
                <w:rFonts w:eastAsia="Times New Roman" w:cs="Calibri"/>
                <w:b/>
              </w:rPr>
            </w:pPr>
          </w:p>
        </w:tc>
        <w:tc>
          <w:tcPr>
            <w:tcW w:w="2126" w:type="dxa"/>
            <w:tcBorders>
              <w:left w:val="nil"/>
              <w:bottom w:val="nil"/>
              <w:right w:val="nil"/>
            </w:tcBorders>
          </w:tcPr>
          <w:p w14:paraId="33E111A1" w14:textId="77777777" w:rsidR="00AF1FC0" w:rsidRPr="00155801" w:rsidRDefault="00AF1FC0" w:rsidP="000D12E5">
            <w:pPr>
              <w:autoSpaceDE w:val="0"/>
              <w:autoSpaceDN w:val="0"/>
              <w:adjustRightInd w:val="0"/>
              <w:spacing w:before="120" w:after="0" w:line="240" w:lineRule="auto"/>
              <w:rPr>
                <w:rFonts w:eastAsia="Times New Roman" w:cs="Calibri"/>
                <w:b/>
              </w:rPr>
            </w:pPr>
            <w:r w:rsidRPr="00155801">
              <w:rPr>
                <w:rFonts w:eastAsia="Times New Roman" w:cs="Calibri"/>
                <w:b/>
              </w:rPr>
              <w:t>Date</w:t>
            </w:r>
          </w:p>
        </w:tc>
      </w:tr>
    </w:tbl>
    <w:p w14:paraId="0532FDDE" w14:textId="77777777" w:rsidR="00AF1FC0" w:rsidRPr="00155801" w:rsidRDefault="00AF1FC0" w:rsidP="003D2518">
      <w:pPr>
        <w:pStyle w:val="ListParagraph"/>
        <w:rPr>
          <w:rFonts w:cs="Calibri"/>
          <w:i/>
        </w:rPr>
      </w:pPr>
    </w:p>
    <w:sectPr w:rsidR="00AF1FC0" w:rsidRPr="00155801" w:rsidSect="009A545C">
      <w:pgSz w:w="11906" w:h="16838"/>
      <w:pgMar w:top="1440" w:right="1440" w:bottom="992"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56C44" w14:textId="77777777" w:rsidR="00E32D73" w:rsidRDefault="00E32D73">
      <w:pPr>
        <w:spacing w:after="0" w:line="240" w:lineRule="auto"/>
      </w:pPr>
      <w:r>
        <w:separator/>
      </w:r>
    </w:p>
  </w:endnote>
  <w:endnote w:type="continuationSeparator" w:id="0">
    <w:p w14:paraId="6847E256" w14:textId="77777777" w:rsidR="00E32D73" w:rsidRDefault="00E32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Bold">
    <w:altName w:val="Times New Roman"/>
    <w:charset w:val="00"/>
    <w:family w:val="auto"/>
    <w:pitch w:val="default"/>
  </w:font>
  <w:font w:name="Tahoma">
    <w:panose1 w:val="020B0604030504040204"/>
    <w:charset w:val="00"/>
    <w:family w:val="auto"/>
    <w:pitch w:val="variable"/>
    <w:sig w:usb0="E1002AFF" w:usb1="C000605B" w:usb2="00000029" w:usb3="00000000" w:csb0="000101FF" w:csb1="00000000"/>
  </w:font>
  <w:font w:name="SimSu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SimSun;ËÎÌå">
    <w:panose1 w:val="00000000000000000000"/>
    <w:charset w:val="00"/>
    <w:family w:val="roman"/>
    <w:notTrueType/>
    <w:pitch w:val="default"/>
  </w:font>
  <w:font w:name="宋体">
    <w:charset w:val="50"/>
    <w:family w:val="auto"/>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85EA0" w14:textId="77777777" w:rsidR="00E32D73" w:rsidRDefault="00E32D73">
    <w:pPr>
      <w:pStyle w:val="Footer"/>
      <w:jc w:val="right"/>
      <w:rPr>
        <w:sz w:val="18"/>
      </w:rPr>
    </w:pPr>
    <w:r>
      <w:rPr>
        <w:sz w:val="18"/>
      </w:rPr>
      <w:t>October 2014</w:t>
    </w:r>
  </w:p>
  <w:p w14:paraId="736328D3" w14:textId="63930FEB" w:rsidR="00E32D73" w:rsidRPr="00E359AF" w:rsidRDefault="00E32D73">
    <w:pPr>
      <w:pStyle w:val="Footer"/>
      <w:jc w:val="right"/>
      <w:rPr>
        <w:sz w:val="18"/>
      </w:rPr>
    </w:pPr>
    <w:r w:rsidRPr="00E359AF">
      <w:rPr>
        <w:sz w:val="18"/>
      </w:rPr>
      <w:t xml:space="preserve"> </w:t>
    </w:r>
    <w:r w:rsidRPr="00E359AF">
      <w:rPr>
        <w:sz w:val="18"/>
      </w:rPr>
      <w:tab/>
    </w:r>
    <w:r w:rsidRPr="00E359AF">
      <w:rPr>
        <w:sz w:val="18"/>
      </w:rPr>
      <w:tab/>
    </w:r>
    <w:r w:rsidRPr="00E359AF">
      <w:rPr>
        <w:sz w:val="18"/>
      </w:rPr>
      <w:tab/>
    </w:r>
    <w:r w:rsidRPr="00E359AF">
      <w:rPr>
        <w:sz w:val="18"/>
      </w:rPr>
      <w:fldChar w:fldCharType="begin"/>
    </w:r>
    <w:r w:rsidRPr="00E359AF">
      <w:rPr>
        <w:sz w:val="18"/>
      </w:rPr>
      <w:instrText xml:space="preserve"> PAGE   \* MERGEFORMAT </w:instrText>
    </w:r>
    <w:r w:rsidRPr="00E359AF">
      <w:rPr>
        <w:sz w:val="18"/>
      </w:rPr>
      <w:fldChar w:fldCharType="separate"/>
    </w:r>
    <w:r w:rsidR="00687ABD">
      <w:rPr>
        <w:noProof/>
        <w:sz w:val="18"/>
      </w:rPr>
      <w:t>2</w:t>
    </w:r>
    <w:r w:rsidRPr="00E359AF">
      <w:rPr>
        <w:sz w:val="18"/>
      </w:rPr>
      <w:fldChar w:fldCharType="end"/>
    </w:r>
  </w:p>
  <w:p w14:paraId="3E220BA8" w14:textId="77777777" w:rsidR="00E32D73" w:rsidRDefault="00E32D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D6C7A" w14:textId="77777777" w:rsidR="00E32D73" w:rsidRDefault="00E32D73">
      <w:pPr>
        <w:spacing w:after="0" w:line="240" w:lineRule="auto"/>
      </w:pPr>
      <w:r>
        <w:separator/>
      </w:r>
    </w:p>
  </w:footnote>
  <w:footnote w:type="continuationSeparator" w:id="0">
    <w:p w14:paraId="70F426F7" w14:textId="77777777" w:rsidR="00E32D73" w:rsidRDefault="00E32D73">
      <w:pPr>
        <w:spacing w:after="0" w:line="240" w:lineRule="auto"/>
      </w:pPr>
      <w:r>
        <w:continuationSeparator/>
      </w:r>
    </w:p>
  </w:footnote>
  <w:footnote w:id="1">
    <w:p w14:paraId="444C6178" w14:textId="77777777" w:rsidR="00E32D73" w:rsidRPr="00492011" w:rsidRDefault="00E32D73" w:rsidP="00291C83">
      <w:pPr>
        <w:pStyle w:val="Default"/>
        <w:rPr>
          <w:rFonts w:ascii="Calibri" w:hAnsi="Calibri" w:cs="Calibri"/>
          <w:sz w:val="18"/>
          <w:szCs w:val="18"/>
          <w:lang w:eastAsia="en-US"/>
        </w:rPr>
      </w:pPr>
      <w:r>
        <w:rPr>
          <w:rStyle w:val="FootnoteReference"/>
          <w:rFonts w:cs="Arial"/>
        </w:rPr>
        <w:footnoteRef/>
      </w:r>
      <w:r>
        <w:t xml:space="preserve"> </w:t>
      </w:r>
      <w:r w:rsidRPr="00492011">
        <w:rPr>
          <w:rFonts w:ascii="Calibri" w:hAnsi="Calibri" w:cs="Calibri"/>
          <w:bCs/>
          <w:sz w:val="18"/>
          <w:szCs w:val="18"/>
          <w:lang w:eastAsia="en-US"/>
        </w:rPr>
        <w:t>Researchers are</w:t>
      </w:r>
      <w:r>
        <w:rPr>
          <w:rFonts w:ascii="Calibri" w:hAnsi="Calibri" w:cs="Calibri"/>
          <w:bCs/>
          <w:sz w:val="18"/>
          <w:szCs w:val="18"/>
          <w:lang w:eastAsia="en-US"/>
        </w:rPr>
        <w:t xml:space="preserve"> strongly encouraged to </w:t>
      </w:r>
      <w:r w:rsidRPr="00BD3EED">
        <w:rPr>
          <w:rFonts w:ascii="Calibri" w:hAnsi="Calibri" w:cs="Calibri"/>
          <w:b/>
          <w:bCs/>
          <w:sz w:val="18"/>
          <w:szCs w:val="18"/>
          <w:lang w:eastAsia="en-US"/>
        </w:rPr>
        <w:t>contact relevant</w:t>
      </w:r>
      <w:r w:rsidRPr="00492011">
        <w:rPr>
          <w:rFonts w:ascii="Calibri" w:hAnsi="Calibri" w:cs="Calibri"/>
          <w:bCs/>
          <w:sz w:val="18"/>
          <w:szCs w:val="18"/>
          <w:lang w:eastAsia="en-US"/>
        </w:rPr>
        <w:t xml:space="preserve"> </w:t>
      </w:r>
      <w:r w:rsidRPr="00BD3EED">
        <w:rPr>
          <w:rFonts w:ascii="Calibri" w:hAnsi="Calibri" w:cs="Calibri"/>
          <w:b/>
          <w:bCs/>
          <w:sz w:val="18"/>
          <w:szCs w:val="18"/>
          <w:lang w:eastAsia="en-US"/>
        </w:rPr>
        <w:t>industry associations</w:t>
      </w:r>
      <w:r>
        <w:rPr>
          <w:rFonts w:ascii="Calibri" w:hAnsi="Calibri" w:cs="Calibri"/>
          <w:bCs/>
          <w:sz w:val="18"/>
          <w:szCs w:val="18"/>
          <w:lang w:eastAsia="en-US"/>
        </w:rPr>
        <w:t xml:space="preserve">, </w:t>
      </w:r>
      <w:r w:rsidRPr="0074575F">
        <w:rPr>
          <w:rFonts w:ascii="Calibri" w:hAnsi="Calibri" w:cs="Calibri"/>
          <w:b/>
          <w:bCs/>
          <w:sz w:val="18"/>
          <w:szCs w:val="18"/>
          <w:lang w:eastAsia="en-US"/>
        </w:rPr>
        <w:t>regulators or</w:t>
      </w:r>
      <w:r w:rsidRPr="00492011">
        <w:rPr>
          <w:rFonts w:ascii="Calibri" w:hAnsi="Calibri" w:cs="Calibri"/>
          <w:bCs/>
          <w:sz w:val="18"/>
          <w:szCs w:val="18"/>
          <w:lang w:eastAsia="en-US"/>
        </w:rPr>
        <w:t xml:space="preserve"> </w:t>
      </w:r>
      <w:r w:rsidRPr="00BD3EED">
        <w:rPr>
          <w:rFonts w:ascii="Calibri" w:hAnsi="Calibri" w:cs="Calibri"/>
          <w:b/>
          <w:bCs/>
          <w:sz w:val="18"/>
          <w:szCs w:val="18"/>
          <w:lang w:eastAsia="en-US"/>
        </w:rPr>
        <w:t>financial sector participants</w:t>
      </w:r>
      <w:r w:rsidRPr="00492011">
        <w:rPr>
          <w:rFonts w:ascii="Calibri" w:hAnsi="Calibri" w:cs="Calibri"/>
          <w:bCs/>
          <w:sz w:val="18"/>
          <w:szCs w:val="18"/>
          <w:lang w:eastAsia="en-US"/>
        </w:rPr>
        <w:t xml:space="preserve"> to </w:t>
      </w:r>
      <w:r>
        <w:rPr>
          <w:rFonts w:ascii="Calibri" w:hAnsi="Calibri" w:cs="Calibri"/>
          <w:bCs/>
          <w:sz w:val="18"/>
          <w:szCs w:val="18"/>
          <w:lang w:eastAsia="en-US"/>
        </w:rPr>
        <w:t>obtain support for</w:t>
      </w:r>
      <w:r w:rsidRPr="00492011">
        <w:rPr>
          <w:rFonts w:ascii="Calibri" w:hAnsi="Calibri" w:cs="Calibri"/>
          <w:bCs/>
          <w:sz w:val="18"/>
          <w:szCs w:val="18"/>
          <w:lang w:eastAsia="en-US"/>
        </w:rPr>
        <w:t xml:space="preserve"> their proposal before it is submitted. </w:t>
      </w:r>
    </w:p>
    <w:p w14:paraId="414414AE" w14:textId="77777777" w:rsidR="00E32D73" w:rsidRDefault="00E32D73" w:rsidP="00291C83">
      <w:pPr>
        <w:pStyle w:val="Default"/>
      </w:pPr>
    </w:p>
  </w:footnote>
  <w:footnote w:id="2">
    <w:p w14:paraId="6BDA3A1D" w14:textId="77777777" w:rsidR="00E32D73" w:rsidRDefault="00E32D73">
      <w:pPr>
        <w:pStyle w:val="FootnoteText"/>
      </w:pPr>
      <w:r>
        <w:rPr>
          <w:rStyle w:val="FootnoteReference"/>
        </w:rPr>
        <w:footnoteRef/>
      </w:r>
      <w:r>
        <w:t xml:space="preserve"> Cash (CIFR) represents any cash contribution being requested.  If more than one Consortium member is requesting CIFR funding then a separate budget table is required for each.</w:t>
      </w:r>
    </w:p>
  </w:footnote>
  <w:footnote w:id="3">
    <w:p w14:paraId="2DF461BF" w14:textId="77777777" w:rsidR="00E32D73" w:rsidRDefault="00E32D73">
      <w:pPr>
        <w:pStyle w:val="FootnoteText"/>
      </w:pPr>
      <w:r>
        <w:rPr>
          <w:rStyle w:val="FootnoteReference"/>
        </w:rPr>
        <w:footnoteRef/>
      </w:r>
      <w:r>
        <w:t xml:space="preserve"> Matched member contributions need to be in line with the Funding agreement.  </w:t>
      </w:r>
    </w:p>
  </w:footnote>
  <w:footnote w:id="4">
    <w:p w14:paraId="1356B5EE" w14:textId="77777777" w:rsidR="00E32D73" w:rsidRDefault="00E32D73">
      <w:pPr>
        <w:pStyle w:val="FootnoteText"/>
      </w:pPr>
      <w:r>
        <w:rPr>
          <w:rStyle w:val="FootnoteReference"/>
        </w:rPr>
        <w:footnoteRef/>
      </w:r>
      <w:r>
        <w:t xml:space="preserve"> Other funding sources include industry or regulator partners and Non-Consortium Institutions.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50A16" w14:textId="77777777" w:rsidR="00E32D73" w:rsidRDefault="00E32D73" w:rsidP="00C8574E">
    <w:pPr>
      <w:pStyle w:val="Header"/>
      <w:jc w:val="right"/>
      <w:rPr>
        <w:noProof/>
      </w:rPr>
    </w:pPr>
    <w:r>
      <w:rPr>
        <w:noProof/>
        <w:lang w:val="en-US" w:eastAsia="en-US"/>
      </w:rPr>
      <w:drawing>
        <wp:inline distT="0" distB="0" distL="0" distR="0" wp14:anchorId="0E00D64A" wp14:editId="51299BD7">
          <wp:extent cx="1565275" cy="482600"/>
          <wp:effectExtent l="0" t="0" r="0" b="0"/>
          <wp:docPr id="1" name="Picture 1" descr="J:\CIFR\Brand and Web project\Logos\2.CIFR_color_logo+slogan_elong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IFR\Brand and Web project\Logos\2.CIFR_color_logo+slogan_elongate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5" cy="4826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5DD9"/>
    <w:multiLevelType w:val="hybridMultilevel"/>
    <w:tmpl w:val="542690BC"/>
    <w:lvl w:ilvl="0" w:tplc="520AC3CC">
      <w:start w:val="1"/>
      <w:numFmt w:val="decimal"/>
      <w:lvlText w:val="%1."/>
      <w:lvlJc w:val="left"/>
      <w:pPr>
        <w:ind w:left="720" w:hanging="360"/>
      </w:pPr>
      <w:rPr>
        <w:rFonts w:ascii="Calibri" w:eastAsia="Times New Roman" w:hAnsi="Calibri"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nsid w:val="09BA6230"/>
    <w:multiLevelType w:val="hybridMultilevel"/>
    <w:tmpl w:val="461624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10A83E64"/>
    <w:multiLevelType w:val="hybridMultilevel"/>
    <w:tmpl w:val="5D169DFC"/>
    <w:lvl w:ilvl="0" w:tplc="58865EA4">
      <w:start w:val="1"/>
      <w:numFmt w:val="decimal"/>
      <w:lvlText w:val="%1."/>
      <w:lvlJc w:val="left"/>
      <w:pPr>
        <w:ind w:left="786"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
    <w:nsid w:val="186508F4"/>
    <w:multiLevelType w:val="hybridMultilevel"/>
    <w:tmpl w:val="40489ED2"/>
    <w:lvl w:ilvl="0" w:tplc="8988B6EC">
      <w:start w:val="1"/>
      <w:numFmt w:val="decimal"/>
      <w:lvlText w:val="%1."/>
      <w:lvlJc w:val="left"/>
      <w:pPr>
        <w:ind w:left="786"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
    <w:nsid w:val="1B680D19"/>
    <w:multiLevelType w:val="hybridMultilevel"/>
    <w:tmpl w:val="708627D6"/>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nsid w:val="1DC848D0"/>
    <w:multiLevelType w:val="hybridMultilevel"/>
    <w:tmpl w:val="3D124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695CC1"/>
    <w:multiLevelType w:val="multilevel"/>
    <w:tmpl w:val="74AA0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A23506"/>
    <w:multiLevelType w:val="hybridMultilevel"/>
    <w:tmpl w:val="5D169DFC"/>
    <w:lvl w:ilvl="0" w:tplc="58865EA4">
      <w:start w:val="1"/>
      <w:numFmt w:val="decimal"/>
      <w:lvlText w:val="%1."/>
      <w:lvlJc w:val="left"/>
      <w:pPr>
        <w:ind w:left="786"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nsid w:val="22E607BD"/>
    <w:multiLevelType w:val="hybridMultilevel"/>
    <w:tmpl w:val="AC6E9348"/>
    <w:lvl w:ilvl="0" w:tplc="0C090011">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9">
    <w:nsid w:val="25197A5E"/>
    <w:multiLevelType w:val="multilevel"/>
    <w:tmpl w:val="63D2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06CE4"/>
    <w:multiLevelType w:val="multilevel"/>
    <w:tmpl w:val="0C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EEC407D"/>
    <w:multiLevelType w:val="hybridMultilevel"/>
    <w:tmpl w:val="5500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1C757CB"/>
    <w:multiLevelType w:val="hybridMultilevel"/>
    <w:tmpl w:val="CD527786"/>
    <w:lvl w:ilvl="0" w:tplc="0C090019">
      <w:start w:val="1"/>
      <w:numFmt w:val="lowerLetter"/>
      <w:lvlText w:val="%1."/>
      <w:lvlJc w:val="left"/>
      <w:pPr>
        <w:ind w:left="360" w:hanging="360"/>
      </w:pPr>
      <w:rPr>
        <w:rFonts w:cs="Times New Roman" w:hint="default"/>
        <w:sz w:val="22"/>
        <w:szCs w:val="22"/>
      </w:rPr>
    </w:lvl>
    <w:lvl w:ilvl="1" w:tplc="DC98697A">
      <w:start w:val="1"/>
      <w:numFmt w:val="lowerRoman"/>
      <w:lvlText w:val="%2)"/>
      <w:lvlJc w:val="left"/>
      <w:pPr>
        <w:ind w:left="1440" w:hanging="720"/>
      </w:pPr>
      <w:rPr>
        <w:rFonts w:cs="Times New Roman" w:hint="default"/>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3">
    <w:nsid w:val="33B25E36"/>
    <w:multiLevelType w:val="hybridMultilevel"/>
    <w:tmpl w:val="A2E0DF14"/>
    <w:lvl w:ilvl="0" w:tplc="584E2FF8">
      <w:start w:val="1"/>
      <w:numFmt w:val="lowerRoman"/>
      <w:lvlText w:val="%1)"/>
      <w:lvlJc w:val="left"/>
      <w:pPr>
        <w:ind w:left="1429" w:hanging="720"/>
      </w:pPr>
      <w:rPr>
        <w:rFonts w:cs="Times New Roman" w:hint="default"/>
      </w:rPr>
    </w:lvl>
    <w:lvl w:ilvl="1" w:tplc="0C090019" w:tentative="1">
      <w:start w:val="1"/>
      <w:numFmt w:val="lowerLetter"/>
      <w:lvlText w:val="%2."/>
      <w:lvlJc w:val="left"/>
      <w:pPr>
        <w:ind w:left="1789" w:hanging="360"/>
      </w:pPr>
      <w:rPr>
        <w:rFonts w:cs="Times New Roman"/>
      </w:rPr>
    </w:lvl>
    <w:lvl w:ilvl="2" w:tplc="0C09001B" w:tentative="1">
      <w:start w:val="1"/>
      <w:numFmt w:val="lowerRoman"/>
      <w:lvlText w:val="%3."/>
      <w:lvlJc w:val="right"/>
      <w:pPr>
        <w:ind w:left="2509" w:hanging="180"/>
      </w:pPr>
      <w:rPr>
        <w:rFonts w:cs="Times New Roman"/>
      </w:rPr>
    </w:lvl>
    <w:lvl w:ilvl="3" w:tplc="0C09000F" w:tentative="1">
      <w:start w:val="1"/>
      <w:numFmt w:val="decimal"/>
      <w:lvlText w:val="%4."/>
      <w:lvlJc w:val="left"/>
      <w:pPr>
        <w:ind w:left="3229" w:hanging="360"/>
      </w:pPr>
      <w:rPr>
        <w:rFonts w:cs="Times New Roman"/>
      </w:rPr>
    </w:lvl>
    <w:lvl w:ilvl="4" w:tplc="0C090019" w:tentative="1">
      <w:start w:val="1"/>
      <w:numFmt w:val="lowerLetter"/>
      <w:lvlText w:val="%5."/>
      <w:lvlJc w:val="left"/>
      <w:pPr>
        <w:ind w:left="3949" w:hanging="360"/>
      </w:pPr>
      <w:rPr>
        <w:rFonts w:cs="Times New Roman"/>
      </w:rPr>
    </w:lvl>
    <w:lvl w:ilvl="5" w:tplc="0C09001B" w:tentative="1">
      <w:start w:val="1"/>
      <w:numFmt w:val="lowerRoman"/>
      <w:lvlText w:val="%6."/>
      <w:lvlJc w:val="right"/>
      <w:pPr>
        <w:ind w:left="4669" w:hanging="180"/>
      </w:pPr>
      <w:rPr>
        <w:rFonts w:cs="Times New Roman"/>
      </w:rPr>
    </w:lvl>
    <w:lvl w:ilvl="6" w:tplc="0C09000F" w:tentative="1">
      <w:start w:val="1"/>
      <w:numFmt w:val="decimal"/>
      <w:lvlText w:val="%7."/>
      <w:lvlJc w:val="left"/>
      <w:pPr>
        <w:ind w:left="5389" w:hanging="360"/>
      </w:pPr>
      <w:rPr>
        <w:rFonts w:cs="Times New Roman"/>
      </w:rPr>
    </w:lvl>
    <w:lvl w:ilvl="7" w:tplc="0C090019" w:tentative="1">
      <w:start w:val="1"/>
      <w:numFmt w:val="lowerLetter"/>
      <w:lvlText w:val="%8."/>
      <w:lvlJc w:val="left"/>
      <w:pPr>
        <w:ind w:left="6109" w:hanging="360"/>
      </w:pPr>
      <w:rPr>
        <w:rFonts w:cs="Times New Roman"/>
      </w:rPr>
    </w:lvl>
    <w:lvl w:ilvl="8" w:tplc="0C09001B" w:tentative="1">
      <w:start w:val="1"/>
      <w:numFmt w:val="lowerRoman"/>
      <w:lvlText w:val="%9."/>
      <w:lvlJc w:val="right"/>
      <w:pPr>
        <w:ind w:left="6829" w:hanging="180"/>
      </w:pPr>
      <w:rPr>
        <w:rFonts w:cs="Times New Roman"/>
      </w:rPr>
    </w:lvl>
  </w:abstractNum>
  <w:abstractNum w:abstractNumId="14">
    <w:nsid w:val="3E3D6281"/>
    <w:multiLevelType w:val="multilevel"/>
    <w:tmpl w:val="0C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413D0CA4"/>
    <w:multiLevelType w:val="hybridMultilevel"/>
    <w:tmpl w:val="402E94E8"/>
    <w:lvl w:ilvl="0" w:tplc="B5841538">
      <w:start w:val="2"/>
      <w:numFmt w:val="decimal"/>
      <w:lvlText w:val="%1."/>
      <w:lvlJc w:val="left"/>
      <w:pPr>
        <w:ind w:left="720" w:hanging="360"/>
      </w:pPr>
      <w:rPr>
        <w:rFonts w:ascii="Calibri" w:eastAsia="Times New Roman" w:hAnsi="Calibri"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nsid w:val="43084BA4"/>
    <w:multiLevelType w:val="hybridMultilevel"/>
    <w:tmpl w:val="1BE47CD0"/>
    <w:lvl w:ilvl="0" w:tplc="7E6C5970">
      <w:start w:val="1"/>
      <w:numFmt w:val="decimal"/>
      <w:lvlText w:val="%1."/>
      <w:lvlJc w:val="left"/>
      <w:pPr>
        <w:ind w:left="720" w:hanging="360"/>
      </w:pPr>
      <w:rPr>
        <w:rFonts w:ascii="Calibri" w:eastAsia="Times New Roman" w:hAnsi="Calibri"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7">
    <w:nsid w:val="45AF0974"/>
    <w:multiLevelType w:val="hybridMultilevel"/>
    <w:tmpl w:val="2C529BD8"/>
    <w:lvl w:ilvl="0" w:tplc="0C09000F">
      <w:start w:val="1"/>
      <w:numFmt w:val="decimal"/>
      <w:lvlText w:val="%1."/>
      <w:lvlJc w:val="left"/>
      <w:pPr>
        <w:ind w:left="1353" w:hanging="360"/>
      </w:pPr>
      <w:rPr>
        <w:rFonts w:cs="Times New Roman" w:hint="default"/>
      </w:rPr>
    </w:lvl>
    <w:lvl w:ilvl="1" w:tplc="0C090019">
      <w:start w:val="1"/>
      <w:numFmt w:val="lowerLetter"/>
      <w:lvlText w:val="%2."/>
      <w:lvlJc w:val="left"/>
      <w:pPr>
        <w:ind w:left="2215" w:hanging="360"/>
      </w:pPr>
      <w:rPr>
        <w:rFonts w:cs="Times New Roman"/>
      </w:rPr>
    </w:lvl>
    <w:lvl w:ilvl="2" w:tplc="0C09001B">
      <w:start w:val="1"/>
      <w:numFmt w:val="lowerRoman"/>
      <w:lvlText w:val="%3."/>
      <w:lvlJc w:val="right"/>
      <w:pPr>
        <w:ind w:left="2935" w:hanging="180"/>
      </w:pPr>
      <w:rPr>
        <w:rFonts w:cs="Times New Roman"/>
      </w:rPr>
    </w:lvl>
    <w:lvl w:ilvl="3" w:tplc="0C09000F" w:tentative="1">
      <w:start w:val="1"/>
      <w:numFmt w:val="decimal"/>
      <w:lvlText w:val="%4."/>
      <w:lvlJc w:val="left"/>
      <w:pPr>
        <w:ind w:left="3655" w:hanging="360"/>
      </w:pPr>
      <w:rPr>
        <w:rFonts w:cs="Times New Roman"/>
      </w:rPr>
    </w:lvl>
    <w:lvl w:ilvl="4" w:tplc="0C090019" w:tentative="1">
      <w:start w:val="1"/>
      <w:numFmt w:val="lowerLetter"/>
      <w:lvlText w:val="%5."/>
      <w:lvlJc w:val="left"/>
      <w:pPr>
        <w:ind w:left="4375" w:hanging="360"/>
      </w:pPr>
      <w:rPr>
        <w:rFonts w:cs="Times New Roman"/>
      </w:rPr>
    </w:lvl>
    <w:lvl w:ilvl="5" w:tplc="0C09001B" w:tentative="1">
      <w:start w:val="1"/>
      <w:numFmt w:val="lowerRoman"/>
      <w:lvlText w:val="%6."/>
      <w:lvlJc w:val="right"/>
      <w:pPr>
        <w:ind w:left="5095" w:hanging="180"/>
      </w:pPr>
      <w:rPr>
        <w:rFonts w:cs="Times New Roman"/>
      </w:rPr>
    </w:lvl>
    <w:lvl w:ilvl="6" w:tplc="0C09000F" w:tentative="1">
      <w:start w:val="1"/>
      <w:numFmt w:val="decimal"/>
      <w:lvlText w:val="%7."/>
      <w:lvlJc w:val="left"/>
      <w:pPr>
        <w:ind w:left="5815" w:hanging="360"/>
      </w:pPr>
      <w:rPr>
        <w:rFonts w:cs="Times New Roman"/>
      </w:rPr>
    </w:lvl>
    <w:lvl w:ilvl="7" w:tplc="0C090019" w:tentative="1">
      <w:start w:val="1"/>
      <w:numFmt w:val="lowerLetter"/>
      <w:lvlText w:val="%8."/>
      <w:lvlJc w:val="left"/>
      <w:pPr>
        <w:ind w:left="6535" w:hanging="360"/>
      </w:pPr>
      <w:rPr>
        <w:rFonts w:cs="Times New Roman"/>
      </w:rPr>
    </w:lvl>
    <w:lvl w:ilvl="8" w:tplc="0C09001B" w:tentative="1">
      <w:start w:val="1"/>
      <w:numFmt w:val="lowerRoman"/>
      <w:lvlText w:val="%9."/>
      <w:lvlJc w:val="right"/>
      <w:pPr>
        <w:ind w:left="7255" w:hanging="180"/>
      </w:pPr>
      <w:rPr>
        <w:rFonts w:cs="Times New Roman"/>
      </w:rPr>
    </w:lvl>
  </w:abstractNum>
  <w:abstractNum w:abstractNumId="18">
    <w:nsid w:val="4B803F91"/>
    <w:multiLevelType w:val="hybridMultilevel"/>
    <w:tmpl w:val="0082F94C"/>
    <w:lvl w:ilvl="0" w:tplc="11DC93D0">
      <w:start w:val="1"/>
      <w:numFmt w:val="decimal"/>
      <w:lvlText w:val="%1."/>
      <w:lvlJc w:val="left"/>
      <w:pPr>
        <w:ind w:left="720" w:hanging="360"/>
      </w:pPr>
      <w:rPr>
        <w:rFonts w:ascii="Calibri" w:eastAsia="Times New Roman" w:hAnsi="Calibri" w:cs="Times New Roman"/>
      </w:rPr>
    </w:lvl>
    <w:lvl w:ilvl="1" w:tplc="7934485C">
      <w:start w:val="1"/>
      <w:numFmt w:val="lowerLetter"/>
      <w:lvlText w:val="%2."/>
      <w:lvlJc w:val="left"/>
      <w:pPr>
        <w:ind w:left="1440" w:hanging="360"/>
      </w:pPr>
      <w:rPr>
        <w:rFonts w:cs="Times New Roman"/>
        <w:b w:val="0"/>
      </w:rPr>
    </w:lvl>
    <w:lvl w:ilvl="2" w:tplc="68283E5E">
      <w:start w:val="1"/>
      <w:numFmt w:val="lowerRoman"/>
      <w:lvlText w:val="%3)"/>
      <w:lvlJc w:val="left"/>
      <w:pPr>
        <w:ind w:left="2700" w:hanging="720"/>
      </w:pPr>
      <w:rPr>
        <w:rFonts w:cs="Times New Roman" w:hint="default"/>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9">
    <w:nsid w:val="53F364EB"/>
    <w:multiLevelType w:val="multilevel"/>
    <w:tmpl w:val="D4C0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6D59DB"/>
    <w:multiLevelType w:val="hybridMultilevel"/>
    <w:tmpl w:val="26C84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81310E3"/>
    <w:multiLevelType w:val="hybridMultilevel"/>
    <w:tmpl w:val="FCDAD92C"/>
    <w:lvl w:ilvl="0" w:tplc="520AC3CC">
      <w:start w:val="1"/>
      <w:numFmt w:val="decimal"/>
      <w:lvlText w:val="%1."/>
      <w:lvlJc w:val="left"/>
      <w:pPr>
        <w:ind w:left="720" w:hanging="360"/>
      </w:pPr>
      <w:rPr>
        <w:rFonts w:ascii="Calibri" w:eastAsia="Times New Roman" w:hAnsi="Calibri" w:cs="Times New Roman" w:hint="default"/>
      </w:rPr>
    </w:lvl>
    <w:lvl w:ilvl="1" w:tplc="0C090019" w:tentative="1">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2">
    <w:nsid w:val="59667805"/>
    <w:multiLevelType w:val="hybridMultilevel"/>
    <w:tmpl w:val="02CA5A26"/>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3">
    <w:nsid w:val="59CA755C"/>
    <w:multiLevelType w:val="hybridMultilevel"/>
    <w:tmpl w:val="C70E1AEE"/>
    <w:lvl w:ilvl="0" w:tplc="314A391E">
      <w:start w:val="1"/>
      <w:numFmt w:val="lowerRoman"/>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4">
    <w:nsid w:val="5D571B54"/>
    <w:multiLevelType w:val="hybridMultilevel"/>
    <w:tmpl w:val="5D169DFC"/>
    <w:lvl w:ilvl="0" w:tplc="58865EA4">
      <w:start w:val="1"/>
      <w:numFmt w:val="decimal"/>
      <w:lvlText w:val="%1."/>
      <w:lvlJc w:val="left"/>
      <w:pPr>
        <w:ind w:left="786"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5">
    <w:nsid w:val="5E7158EA"/>
    <w:multiLevelType w:val="hybridMultilevel"/>
    <w:tmpl w:val="9D847368"/>
    <w:lvl w:ilvl="0" w:tplc="E0560186">
      <w:start w:val="1"/>
      <w:numFmt w:val="decimal"/>
      <w:lvlText w:val="%1."/>
      <w:lvlJc w:val="left"/>
      <w:pPr>
        <w:ind w:left="720" w:hanging="360"/>
      </w:pPr>
      <w:rPr>
        <w:rFonts w:ascii="Calibri" w:eastAsia="Times New Roman" w:hAnsi="Calibri" w:cs="Times New Roman" w:hint="default"/>
        <w:sz w:val="28"/>
        <w:szCs w:val="28"/>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6">
    <w:nsid w:val="638B0908"/>
    <w:multiLevelType w:val="hybridMultilevel"/>
    <w:tmpl w:val="68B0B630"/>
    <w:lvl w:ilvl="0" w:tplc="0C090001">
      <w:start w:val="1"/>
      <w:numFmt w:val="bullet"/>
      <w:lvlText w:val=""/>
      <w:lvlJc w:val="left"/>
      <w:pPr>
        <w:ind w:left="360" w:hanging="360"/>
      </w:pPr>
      <w:rPr>
        <w:rFonts w:ascii="Symbol" w:hAnsi="Symbol" w:hint="default"/>
        <w:sz w:val="22"/>
      </w:rPr>
    </w:lvl>
    <w:lvl w:ilvl="1" w:tplc="DC98697A">
      <w:start w:val="1"/>
      <w:numFmt w:val="lowerRoman"/>
      <w:lvlText w:val="%2)"/>
      <w:lvlJc w:val="left"/>
      <w:pPr>
        <w:ind w:left="1440" w:hanging="720"/>
      </w:pPr>
      <w:rPr>
        <w:rFonts w:cs="Times New Roman" w:hint="default"/>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7">
    <w:nsid w:val="653C6AF1"/>
    <w:multiLevelType w:val="hybridMultilevel"/>
    <w:tmpl w:val="C37A95C4"/>
    <w:lvl w:ilvl="0" w:tplc="AD32D52E">
      <w:start w:val="3"/>
      <w:numFmt w:val="bullet"/>
      <w:lvlText w:val="-"/>
      <w:lvlJc w:val="left"/>
      <w:pPr>
        <w:ind w:left="720" w:hanging="360"/>
      </w:pPr>
      <w:rPr>
        <w:rFonts w:ascii="Arial" w:eastAsia="Times New Roman" w:hAnsi="Aria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00B1E1D"/>
    <w:multiLevelType w:val="hybridMultilevel"/>
    <w:tmpl w:val="C7D0F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1E10705"/>
    <w:multiLevelType w:val="hybridMultilevel"/>
    <w:tmpl w:val="0F605C2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30">
    <w:nsid w:val="71F0515E"/>
    <w:multiLevelType w:val="multilevel"/>
    <w:tmpl w:val="0C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nsid w:val="78CE46A0"/>
    <w:multiLevelType w:val="multilevel"/>
    <w:tmpl w:val="64DA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8D64E3"/>
    <w:multiLevelType w:val="hybridMultilevel"/>
    <w:tmpl w:val="6CC4FF70"/>
    <w:lvl w:ilvl="0" w:tplc="584E2FF8">
      <w:start w:val="1"/>
      <w:numFmt w:val="lowerRoman"/>
      <w:lvlText w:val="%1)"/>
      <w:lvlJc w:val="left"/>
      <w:pPr>
        <w:ind w:left="1429" w:hanging="720"/>
      </w:pPr>
      <w:rPr>
        <w:rFonts w:cs="Times New Roman" w:hint="default"/>
      </w:rPr>
    </w:lvl>
    <w:lvl w:ilvl="1" w:tplc="0C090019" w:tentative="1">
      <w:start w:val="1"/>
      <w:numFmt w:val="lowerLetter"/>
      <w:lvlText w:val="%2."/>
      <w:lvlJc w:val="left"/>
      <w:pPr>
        <w:ind w:left="1789" w:hanging="360"/>
      </w:pPr>
      <w:rPr>
        <w:rFonts w:cs="Times New Roman"/>
      </w:rPr>
    </w:lvl>
    <w:lvl w:ilvl="2" w:tplc="0C09001B" w:tentative="1">
      <w:start w:val="1"/>
      <w:numFmt w:val="lowerRoman"/>
      <w:lvlText w:val="%3."/>
      <w:lvlJc w:val="right"/>
      <w:pPr>
        <w:ind w:left="2509" w:hanging="180"/>
      </w:pPr>
      <w:rPr>
        <w:rFonts w:cs="Times New Roman"/>
      </w:rPr>
    </w:lvl>
    <w:lvl w:ilvl="3" w:tplc="0C09000F" w:tentative="1">
      <w:start w:val="1"/>
      <w:numFmt w:val="decimal"/>
      <w:lvlText w:val="%4."/>
      <w:lvlJc w:val="left"/>
      <w:pPr>
        <w:ind w:left="3229" w:hanging="360"/>
      </w:pPr>
      <w:rPr>
        <w:rFonts w:cs="Times New Roman"/>
      </w:rPr>
    </w:lvl>
    <w:lvl w:ilvl="4" w:tplc="0C090019" w:tentative="1">
      <w:start w:val="1"/>
      <w:numFmt w:val="lowerLetter"/>
      <w:lvlText w:val="%5."/>
      <w:lvlJc w:val="left"/>
      <w:pPr>
        <w:ind w:left="3949" w:hanging="360"/>
      </w:pPr>
      <w:rPr>
        <w:rFonts w:cs="Times New Roman"/>
      </w:rPr>
    </w:lvl>
    <w:lvl w:ilvl="5" w:tplc="0C09001B" w:tentative="1">
      <w:start w:val="1"/>
      <w:numFmt w:val="lowerRoman"/>
      <w:lvlText w:val="%6."/>
      <w:lvlJc w:val="right"/>
      <w:pPr>
        <w:ind w:left="4669" w:hanging="180"/>
      </w:pPr>
      <w:rPr>
        <w:rFonts w:cs="Times New Roman"/>
      </w:rPr>
    </w:lvl>
    <w:lvl w:ilvl="6" w:tplc="0C09000F" w:tentative="1">
      <w:start w:val="1"/>
      <w:numFmt w:val="decimal"/>
      <w:lvlText w:val="%7."/>
      <w:lvlJc w:val="left"/>
      <w:pPr>
        <w:ind w:left="5389" w:hanging="360"/>
      </w:pPr>
      <w:rPr>
        <w:rFonts w:cs="Times New Roman"/>
      </w:rPr>
    </w:lvl>
    <w:lvl w:ilvl="7" w:tplc="0C090019" w:tentative="1">
      <w:start w:val="1"/>
      <w:numFmt w:val="lowerLetter"/>
      <w:lvlText w:val="%8."/>
      <w:lvlJc w:val="left"/>
      <w:pPr>
        <w:ind w:left="6109" w:hanging="360"/>
      </w:pPr>
      <w:rPr>
        <w:rFonts w:cs="Times New Roman"/>
      </w:rPr>
    </w:lvl>
    <w:lvl w:ilvl="8" w:tplc="0C09001B" w:tentative="1">
      <w:start w:val="1"/>
      <w:numFmt w:val="lowerRoman"/>
      <w:lvlText w:val="%9."/>
      <w:lvlJc w:val="right"/>
      <w:pPr>
        <w:ind w:left="6829" w:hanging="180"/>
      </w:pPr>
      <w:rPr>
        <w:rFonts w:cs="Times New Roman"/>
      </w:rPr>
    </w:lvl>
  </w:abstractNum>
  <w:abstractNum w:abstractNumId="33">
    <w:nsid w:val="7A9B6E2E"/>
    <w:multiLevelType w:val="hybridMultilevel"/>
    <w:tmpl w:val="39E8DF78"/>
    <w:lvl w:ilvl="0" w:tplc="0C09000F">
      <w:start w:val="1"/>
      <w:numFmt w:val="decimal"/>
      <w:lvlText w:val="%1."/>
      <w:lvlJc w:val="left"/>
      <w:pPr>
        <w:ind w:left="786"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4">
    <w:nsid w:val="7B8C6A34"/>
    <w:multiLevelType w:val="hybridMultilevel"/>
    <w:tmpl w:val="953A8076"/>
    <w:lvl w:ilvl="0" w:tplc="2C5AE9F2">
      <w:numFmt w:val="bullet"/>
      <w:lvlText w:val="-"/>
      <w:lvlJc w:val="left"/>
      <w:pPr>
        <w:ind w:left="720" w:hanging="360"/>
      </w:pPr>
      <w:rPr>
        <w:rFonts w:ascii="Calibri" w:eastAsia="Times New Roman" w:hAnsi="Calibri" w:hint="default"/>
        <w:b w:val="0"/>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BF53A15"/>
    <w:multiLevelType w:val="multilevel"/>
    <w:tmpl w:val="0C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nsid w:val="7C8E2076"/>
    <w:multiLevelType w:val="hybridMultilevel"/>
    <w:tmpl w:val="29B0BD22"/>
    <w:lvl w:ilvl="0" w:tplc="520AC3CC">
      <w:start w:val="1"/>
      <w:numFmt w:val="decimal"/>
      <w:lvlText w:val="%1."/>
      <w:lvlJc w:val="left"/>
      <w:pPr>
        <w:ind w:left="720" w:hanging="360"/>
      </w:pPr>
      <w:rPr>
        <w:rFonts w:ascii="Calibri" w:eastAsia="Times New Roman" w:hAnsi="Calibri" w:cs="Times New Roman" w:hint="default"/>
      </w:rPr>
    </w:lvl>
    <w:lvl w:ilvl="1" w:tplc="0C090019" w:tentative="1">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7">
    <w:nsid w:val="7D393A24"/>
    <w:multiLevelType w:val="multilevel"/>
    <w:tmpl w:val="6486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AB2BE0"/>
    <w:multiLevelType w:val="hybridMultilevel"/>
    <w:tmpl w:val="E4CE4F4C"/>
    <w:lvl w:ilvl="0" w:tplc="C5780068">
      <w:start w:val="1"/>
      <w:numFmt w:val="decimal"/>
      <w:lvlText w:val="%1."/>
      <w:lvlJc w:val="left"/>
      <w:pPr>
        <w:ind w:left="720" w:hanging="360"/>
      </w:pPr>
      <w:rPr>
        <w:rFonts w:ascii="Calibri" w:eastAsia="Times New Roman" w:hAnsi="Calibri"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17"/>
  </w:num>
  <w:num w:numId="2">
    <w:abstractNumId w:val="8"/>
  </w:num>
  <w:num w:numId="3">
    <w:abstractNumId w:val="13"/>
  </w:num>
  <w:num w:numId="4">
    <w:abstractNumId w:val="32"/>
  </w:num>
  <w:num w:numId="5">
    <w:abstractNumId w:val="20"/>
  </w:num>
  <w:num w:numId="6">
    <w:abstractNumId w:val="34"/>
  </w:num>
  <w:num w:numId="7">
    <w:abstractNumId w:val="7"/>
  </w:num>
  <w:num w:numId="8">
    <w:abstractNumId w:val="33"/>
  </w:num>
  <w:num w:numId="9">
    <w:abstractNumId w:val="27"/>
  </w:num>
  <w:num w:numId="10">
    <w:abstractNumId w:val="22"/>
  </w:num>
  <w:num w:numId="11">
    <w:abstractNumId w:val="18"/>
  </w:num>
  <w:num w:numId="12">
    <w:abstractNumId w:val="15"/>
  </w:num>
  <w:num w:numId="13">
    <w:abstractNumId w:val="35"/>
  </w:num>
  <w:num w:numId="14">
    <w:abstractNumId w:val="30"/>
  </w:num>
  <w:num w:numId="15">
    <w:abstractNumId w:val="14"/>
  </w:num>
  <w:num w:numId="16">
    <w:abstractNumId w:val="10"/>
  </w:num>
  <w:num w:numId="17">
    <w:abstractNumId w:val="0"/>
  </w:num>
  <w:num w:numId="18">
    <w:abstractNumId w:val="1"/>
  </w:num>
  <w:num w:numId="19">
    <w:abstractNumId w:val="12"/>
  </w:num>
  <w:num w:numId="20">
    <w:abstractNumId w:val="23"/>
  </w:num>
  <w:num w:numId="21">
    <w:abstractNumId w:val="21"/>
  </w:num>
  <w:num w:numId="22">
    <w:abstractNumId w:val="36"/>
  </w:num>
  <w:num w:numId="23">
    <w:abstractNumId w:val="38"/>
  </w:num>
  <w:num w:numId="24">
    <w:abstractNumId w:val="3"/>
  </w:num>
  <w:num w:numId="25">
    <w:abstractNumId w:val="25"/>
  </w:num>
  <w:num w:numId="26">
    <w:abstractNumId w:val="16"/>
  </w:num>
  <w:num w:numId="27">
    <w:abstractNumId w:val="4"/>
  </w:num>
  <w:num w:numId="28">
    <w:abstractNumId w:val="24"/>
  </w:num>
  <w:num w:numId="29">
    <w:abstractNumId w:val="31"/>
  </w:num>
  <w:num w:numId="30">
    <w:abstractNumId w:val="19"/>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6"/>
  </w:num>
  <w:num w:numId="34">
    <w:abstractNumId w:val="29"/>
  </w:num>
  <w:num w:numId="35">
    <w:abstractNumId w:val="6"/>
  </w:num>
  <w:num w:numId="36">
    <w:abstractNumId w:val="37"/>
  </w:num>
  <w:num w:numId="37">
    <w:abstractNumId w:val="9"/>
  </w:num>
  <w:num w:numId="38">
    <w:abstractNumId w:val="11"/>
  </w:num>
  <w:num w:numId="39">
    <w:abstractNumId w:val="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revisionView w:markup="0"/>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28"/>
    <w:rsid w:val="00002412"/>
    <w:rsid w:val="00005BA1"/>
    <w:rsid w:val="000360E3"/>
    <w:rsid w:val="00047DDD"/>
    <w:rsid w:val="00060842"/>
    <w:rsid w:val="00072BE6"/>
    <w:rsid w:val="00083884"/>
    <w:rsid w:val="00092BDF"/>
    <w:rsid w:val="000D12E5"/>
    <w:rsid w:val="000D4CE1"/>
    <w:rsid w:val="000F0FC8"/>
    <w:rsid w:val="001020E2"/>
    <w:rsid w:val="001222E5"/>
    <w:rsid w:val="00141E02"/>
    <w:rsid w:val="00144E7D"/>
    <w:rsid w:val="00155801"/>
    <w:rsid w:val="001706F5"/>
    <w:rsid w:val="00172D8B"/>
    <w:rsid w:val="00183659"/>
    <w:rsid w:val="00197699"/>
    <w:rsid w:val="001A210D"/>
    <w:rsid w:val="001B6DE9"/>
    <w:rsid w:val="001B79A7"/>
    <w:rsid w:val="001D02A9"/>
    <w:rsid w:val="002150EA"/>
    <w:rsid w:val="00220D50"/>
    <w:rsid w:val="0025717E"/>
    <w:rsid w:val="0026014A"/>
    <w:rsid w:val="00291C83"/>
    <w:rsid w:val="002A38F7"/>
    <w:rsid w:val="002A7536"/>
    <w:rsid w:val="002B666C"/>
    <w:rsid w:val="002F5112"/>
    <w:rsid w:val="00300D41"/>
    <w:rsid w:val="00314870"/>
    <w:rsid w:val="00351E51"/>
    <w:rsid w:val="00392D58"/>
    <w:rsid w:val="00397522"/>
    <w:rsid w:val="003A7D89"/>
    <w:rsid w:val="003A7F05"/>
    <w:rsid w:val="003B418B"/>
    <w:rsid w:val="003D2518"/>
    <w:rsid w:val="003E40D6"/>
    <w:rsid w:val="003F3045"/>
    <w:rsid w:val="003F745B"/>
    <w:rsid w:val="0040065B"/>
    <w:rsid w:val="00412E80"/>
    <w:rsid w:val="00421176"/>
    <w:rsid w:val="00464916"/>
    <w:rsid w:val="00470136"/>
    <w:rsid w:val="00472A14"/>
    <w:rsid w:val="00492011"/>
    <w:rsid w:val="004A6E56"/>
    <w:rsid w:val="004E5A55"/>
    <w:rsid w:val="00520A9E"/>
    <w:rsid w:val="00524FEA"/>
    <w:rsid w:val="00535AE8"/>
    <w:rsid w:val="00546EA3"/>
    <w:rsid w:val="00547318"/>
    <w:rsid w:val="0056794B"/>
    <w:rsid w:val="0057435C"/>
    <w:rsid w:val="00583F7F"/>
    <w:rsid w:val="0059559F"/>
    <w:rsid w:val="005C0E21"/>
    <w:rsid w:val="005C3CDA"/>
    <w:rsid w:val="005F05D1"/>
    <w:rsid w:val="00601747"/>
    <w:rsid w:val="0061243B"/>
    <w:rsid w:val="00665109"/>
    <w:rsid w:val="0067725C"/>
    <w:rsid w:val="00687ABD"/>
    <w:rsid w:val="006A0276"/>
    <w:rsid w:val="006C171B"/>
    <w:rsid w:val="00732F99"/>
    <w:rsid w:val="00733EAD"/>
    <w:rsid w:val="00743FA8"/>
    <w:rsid w:val="00745625"/>
    <w:rsid w:val="0074575F"/>
    <w:rsid w:val="00746A1C"/>
    <w:rsid w:val="00750F66"/>
    <w:rsid w:val="007577DD"/>
    <w:rsid w:val="0076660F"/>
    <w:rsid w:val="00773B01"/>
    <w:rsid w:val="00775011"/>
    <w:rsid w:val="007B589E"/>
    <w:rsid w:val="007E07CA"/>
    <w:rsid w:val="007F56B5"/>
    <w:rsid w:val="0081437C"/>
    <w:rsid w:val="00815EB6"/>
    <w:rsid w:val="0081767E"/>
    <w:rsid w:val="00821D6C"/>
    <w:rsid w:val="00842A34"/>
    <w:rsid w:val="00861BA3"/>
    <w:rsid w:val="008645F9"/>
    <w:rsid w:val="00870006"/>
    <w:rsid w:val="00887753"/>
    <w:rsid w:val="00893063"/>
    <w:rsid w:val="00895DEE"/>
    <w:rsid w:val="008A5274"/>
    <w:rsid w:val="008A5513"/>
    <w:rsid w:val="008A7587"/>
    <w:rsid w:val="008C370F"/>
    <w:rsid w:val="008E04B2"/>
    <w:rsid w:val="0091608E"/>
    <w:rsid w:val="00965EF7"/>
    <w:rsid w:val="00966493"/>
    <w:rsid w:val="00975A22"/>
    <w:rsid w:val="009866B1"/>
    <w:rsid w:val="00991225"/>
    <w:rsid w:val="00995560"/>
    <w:rsid w:val="009A1950"/>
    <w:rsid w:val="009A3CE2"/>
    <w:rsid w:val="009A545C"/>
    <w:rsid w:val="009B55E0"/>
    <w:rsid w:val="009D737C"/>
    <w:rsid w:val="009E6150"/>
    <w:rsid w:val="009F6DDE"/>
    <w:rsid w:val="00A13628"/>
    <w:rsid w:val="00A213FD"/>
    <w:rsid w:val="00A22A6F"/>
    <w:rsid w:val="00A4249B"/>
    <w:rsid w:val="00A51470"/>
    <w:rsid w:val="00A63BF4"/>
    <w:rsid w:val="00A65395"/>
    <w:rsid w:val="00A70487"/>
    <w:rsid w:val="00A84529"/>
    <w:rsid w:val="00A9737F"/>
    <w:rsid w:val="00AB45F4"/>
    <w:rsid w:val="00AE4839"/>
    <w:rsid w:val="00AE7057"/>
    <w:rsid w:val="00AE7AD3"/>
    <w:rsid w:val="00AF1FC0"/>
    <w:rsid w:val="00B0090A"/>
    <w:rsid w:val="00B034E6"/>
    <w:rsid w:val="00B417A5"/>
    <w:rsid w:val="00B46E47"/>
    <w:rsid w:val="00B55F39"/>
    <w:rsid w:val="00B616A3"/>
    <w:rsid w:val="00B66404"/>
    <w:rsid w:val="00B957FE"/>
    <w:rsid w:val="00BA0FF4"/>
    <w:rsid w:val="00BB397C"/>
    <w:rsid w:val="00BB5951"/>
    <w:rsid w:val="00BD3EED"/>
    <w:rsid w:val="00BF530C"/>
    <w:rsid w:val="00C70514"/>
    <w:rsid w:val="00C8574E"/>
    <w:rsid w:val="00D058AC"/>
    <w:rsid w:val="00D22F79"/>
    <w:rsid w:val="00D25FBB"/>
    <w:rsid w:val="00D34990"/>
    <w:rsid w:val="00D67200"/>
    <w:rsid w:val="00D7364A"/>
    <w:rsid w:val="00D748B4"/>
    <w:rsid w:val="00D87445"/>
    <w:rsid w:val="00D9716E"/>
    <w:rsid w:val="00DC0DC8"/>
    <w:rsid w:val="00DC1819"/>
    <w:rsid w:val="00DC77D9"/>
    <w:rsid w:val="00DF2346"/>
    <w:rsid w:val="00DF26C8"/>
    <w:rsid w:val="00E14385"/>
    <w:rsid w:val="00E32D73"/>
    <w:rsid w:val="00E359AF"/>
    <w:rsid w:val="00E3680B"/>
    <w:rsid w:val="00E43317"/>
    <w:rsid w:val="00E555E8"/>
    <w:rsid w:val="00E62575"/>
    <w:rsid w:val="00E82E04"/>
    <w:rsid w:val="00E968A4"/>
    <w:rsid w:val="00EC23E1"/>
    <w:rsid w:val="00EC4638"/>
    <w:rsid w:val="00ED2AB3"/>
    <w:rsid w:val="00F01802"/>
    <w:rsid w:val="00F23D34"/>
    <w:rsid w:val="00F37D05"/>
    <w:rsid w:val="00F75416"/>
    <w:rsid w:val="00F77536"/>
    <w:rsid w:val="00F83F19"/>
    <w:rsid w:val="00F87E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51D8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28"/>
    <w:pPr>
      <w:spacing w:after="200" w:line="276" w:lineRule="auto"/>
    </w:pPr>
    <w:rPr>
      <w:sz w:val="22"/>
      <w:szCs w:val="22"/>
    </w:rPr>
  </w:style>
  <w:style w:type="paragraph" w:styleId="Heading1">
    <w:name w:val="heading 1"/>
    <w:basedOn w:val="Normal"/>
    <w:next w:val="Normal"/>
    <w:link w:val="Heading1Char"/>
    <w:qFormat/>
    <w:rsid w:val="00A13628"/>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qFormat/>
    <w:rsid w:val="00A13628"/>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A13628"/>
    <w:pPr>
      <w:keepNext/>
      <w:keepLines/>
      <w:spacing w:before="200" w:after="0"/>
      <w:outlineLvl w:val="2"/>
    </w:pPr>
    <w:rPr>
      <w:rFonts w:ascii="Cambria" w:hAnsi="Cambria"/>
      <w:b/>
      <w:bCs/>
      <w:color w:val="4F81BD"/>
    </w:rPr>
  </w:style>
  <w:style w:type="paragraph" w:styleId="Heading4">
    <w:name w:val="heading 4"/>
    <w:basedOn w:val="Normal"/>
    <w:link w:val="Heading4Char"/>
    <w:qFormat/>
    <w:rsid w:val="00F77536"/>
    <w:pPr>
      <w:spacing w:after="75" w:line="280" w:lineRule="atLeast"/>
      <w:outlineLvl w:val="3"/>
    </w:pPr>
    <w:rPr>
      <w:rFonts w:ascii="HelveticaBold" w:hAnsi="HelveticaBold" w:cs="Arial"/>
      <w:color w:val="0E70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628"/>
    <w:rPr>
      <w:rFonts w:ascii="Cambria" w:hAnsi="Cambria" w:cs="Times New Roman"/>
      <w:b/>
      <w:bCs/>
      <w:color w:val="365F91"/>
      <w:sz w:val="28"/>
      <w:szCs w:val="28"/>
      <w:lang w:val="x-none" w:eastAsia="en-AU"/>
    </w:rPr>
  </w:style>
  <w:style w:type="character" w:customStyle="1" w:styleId="Heading2Char">
    <w:name w:val="Heading 2 Char"/>
    <w:basedOn w:val="DefaultParagraphFont"/>
    <w:link w:val="Heading2"/>
    <w:rsid w:val="00A13628"/>
    <w:rPr>
      <w:rFonts w:ascii="Cambria" w:hAnsi="Cambria" w:cs="Times New Roman"/>
      <w:b/>
      <w:bCs/>
      <w:color w:val="4F81BD"/>
      <w:sz w:val="26"/>
      <w:szCs w:val="26"/>
      <w:lang w:val="x-none" w:eastAsia="en-AU"/>
    </w:rPr>
  </w:style>
  <w:style w:type="character" w:customStyle="1" w:styleId="Heading3Char">
    <w:name w:val="Heading 3 Char"/>
    <w:basedOn w:val="DefaultParagraphFont"/>
    <w:link w:val="Heading3"/>
    <w:rsid w:val="00A13628"/>
    <w:rPr>
      <w:rFonts w:ascii="Cambria" w:hAnsi="Cambria" w:cs="Times New Roman"/>
      <w:b/>
      <w:bCs/>
      <w:color w:val="4F81BD"/>
      <w:lang w:val="x-none" w:eastAsia="en-AU"/>
    </w:rPr>
  </w:style>
  <w:style w:type="paragraph" w:styleId="ListParagraph">
    <w:name w:val="List Paragraph"/>
    <w:basedOn w:val="Normal"/>
    <w:qFormat/>
    <w:rsid w:val="00A13628"/>
    <w:pPr>
      <w:ind w:left="720"/>
      <w:contextualSpacing/>
    </w:pPr>
  </w:style>
  <w:style w:type="paragraph" w:styleId="Header">
    <w:name w:val="header"/>
    <w:basedOn w:val="Normal"/>
    <w:link w:val="HeaderChar"/>
    <w:rsid w:val="00A13628"/>
    <w:pPr>
      <w:tabs>
        <w:tab w:val="center" w:pos="4513"/>
        <w:tab w:val="right" w:pos="9026"/>
      </w:tabs>
      <w:spacing w:after="0" w:line="240" w:lineRule="auto"/>
    </w:pPr>
  </w:style>
  <w:style w:type="character" w:customStyle="1" w:styleId="HeaderChar">
    <w:name w:val="Header Char"/>
    <w:basedOn w:val="DefaultParagraphFont"/>
    <w:link w:val="Header"/>
    <w:rsid w:val="00A13628"/>
    <w:rPr>
      <w:rFonts w:eastAsia="Times New Roman" w:cs="Times New Roman"/>
      <w:lang w:val="x-none" w:eastAsia="en-AU"/>
    </w:rPr>
  </w:style>
  <w:style w:type="paragraph" w:styleId="Footer">
    <w:name w:val="footer"/>
    <w:basedOn w:val="Normal"/>
    <w:link w:val="FooterChar"/>
    <w:rsid w:val="00A13628"/>
    <w:pPr>
      <w:tabs>
        <w:tab w:val="center" w:pos="4513"/>
        <w:tab w:val="right" w:pos="9026"/>
      </w:tabs>
      <w:spacing w:after="0" w:line="240" w:lineRule="auto"/>
    </w:pPr>
  </w:style>
  <w:style w:type="character" w:customStyle="1" w:styleId="FooterChar">
    <w:name w:val="Footer Char"/>
    <w:basedOn w:val="DefaultParagraphFont"/>
    <w:link w:val="Footer"/>
    <w:rsid w:val="00A13628"/>
    <w:rPr>
      <w:rFonts w:eastAsia="Times New Roman" w:cs="Times New Roman"/>
      <w:lang w:val="x-none" w:eastAsia="en-AU"/>
    </w:rPr>
  </w:style>
  <w:style w:type="paragraph" w:styleId="BalloonText">
    <w:name w:val="Balloon Text"/>
    <w:basedOn w:val="Normal"/>
    <w:link w:val="BalloonTextChar"/>
    <w:semiHidden/>
    <w:rsid w:val="00A13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13628"/>
    <w:rPr>
      <w:rFonts w:ascii="Tahoma" w:hAnsi="Tahoma" w:cs="Tahoma"/>
      <w:sz w:val="16"/>
      <w:szCs w:val="16"/>
      <w:lang w:val="x-none" w:eastAsia="en-AU"/>
    </w:rPr>
  </w:style>
  <w:style w:type="table" w:styleId="TableGrid">
    <w:name w:val="Table Grid"/>
    <w:basedOn w:val="TableNormal"/>
    <w:rsid w:val="00A136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13628"/>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semiHidden/>
    <w:rsid w:val="00A13628"/>
    <w:rPr>
      <w:rFonts w:cs="Times New Roman"/>
      <w:sz w:val="16"/>
      <w:szCs w:val="16"/>
    </w:rPr>
  </w:style>
  <w:style w:type="paragraph" w:styleId="CommentText">
    <w:name w:val="annotation text"/>
    <w:basedOn w:val="Normal"/>
    <w:link w:val="CommentTextChar"/>
    <w:semiHidden/>
    <w:rsid w:val="00A13628"/>
    <w:pPr>
      <w:spacing w:line="240" w:lineRule="auto"/>
    </w:pPr>
    <w:rPr>
      <w:rFonts w:ascii="Arial" w:hAnsi="Arial" w:cs="Arial"/>
      <w:color w:val="4C4C4C"/>
      <w:sz w:val="20"/>
      <w:szCs w:val="20"/>
    </w:rPr>
  </w:style>
  <w:style w:type="character" w:customStyle="1" w:styleId="CommentTextChar">
    <w:name w:val="Comment Text Char"/>
    <w:basedOn w:val="DefaultParagraphFont"/>
    <w:link w:val="CommentText"/>
    <w:semiHidden/>
    <w:rsid w:val="00A13628"/>
    <w:rPr>
      <w:rFonts w:ascii="Arial" w:hAnsi="Arial" w:cs="Arial"/>
      <w:color w:val="4C4C4C"/>
      <w:sz w:val="20"/>
      <w:szCs w:val="20"/>
      <w:lang w:val="x-none" w:eastAsia="en-AU"/>
    </w:rPr>
  </w:style>
  <w:style w:type="paragraph" w:styleId="CommentSubject">
    <w:name w:val="annotation subject"/>
    <w:basedOn w:val="CommentText"/>
    <w:next w:val="CommentText"/>
    <w:link w:val="CommentSubjectChar"/>
    <w:semiHidden/>
    <w:rsid w:val="00A13628"/>
    <w:rPr>
      <w:rFonts w:ascii="Calibri" w:hAnsi="Calibri" w:cs="Times New Roman"/>
      <w:b/>
      <w:bCs/>
      <w:color w:val="auto"/>
    </w:rPr>
  </w:style>
  <w:style w:type="character" w:customStyle="1" w:styleId="CommentSubjectChar">
    <w:name w:val="Comment Subject Char"/>
    <w:basedOn w:val="CommentTextChar"/>
    <w:link w:val="CommentSubject"/>
    <w:semiHidden/>
    <w:rsid w:val="00A13628"/>
    <w:rPr>
      <w:rFonts w:ascii="Arial" w:hAnsi="Arial" w:cs="Arial"/>
      <w:b/>
      <w:bCs/>
      <w:color w:val="4C4C4C"/>
      <w:sz w:val="20"/>
      <w:szCs w:val="20"/>
      <w:lang w:val="x-none" w:eastAsia="en-AU"/>
    </w:rPr>
  </w:style>
  <w:style w:type="character" w:customStyle="1" w:styleId="Heading4Char">
    <w:name w:val="Heading 4 Char"/>
    <w:basedOn w:val="DefaultParagraphFont"/>
    <w:link w:val="Heading4"/>
    <w:rsid w:val="00F77536"/>
    <w:rPr>
      <w:rFonts w:ascii="HelveticaBold" w:hAnsi="HelveticaBold" w:cs="Arial"/>
      <w:color w:val="0E70A6"/>
      <w:sz w:val="24"/>
      <w:szCs w:val="24"/>
      <w:lang w:val="x-none" w:eastAsia="en-AU"/>
    </w:rPr>
  </w:style>
  <w:style w:type="paragraph" w:styleId="NormalWeb">
    <w:name w:val="Normal (Web)"/>
    <w:basedOn w:val="Normal"/>
    <w:semiHidden/>
    <w:rsid w:val="00F77536"/>
    <w:pPr>
      <w:spacing w:after="0" w:line="300" w:lineRule="atLeast"/>
    </w:pPr>
    <w:rPr>
      <w:rFonts w:ascii="Arial" w:hAnsi="Arial" w:cs="Arial"/>
      <w:color w:val="333333"/>
      <w:sz w:val="20"/>
      <w:szCs w:val="20"/>
    </w:rPr>
  </w:style>
  <w:style w:type="paragraph" w:styleId="FootnoteText">
    <w:name w:val="footnote text"/>
    <w:basedOn w:val="Normal"/>
    <w:link w:val="FootnoteTextChar"/>
    <w:semiHidden/>
    <w:rsid w:val="003D2518"/>
    <w:pPr>
      <w:spacing w:after="0" w:line="240" w:lineRule="auto"/>
    </w:pPr>
    <w:rPr>
      <w:sz w:val="20"/>
      <w:szCs w:val="20"/>
    </w:rPr>
  </w:style>
  <w:style w:type="character" w:customStyle="1" w:styleId="FootnoteTextChar">
    <w:name w:val="Footnote Text Char"/>
    <w:basedOn w:val="DefaultParagraphFont"/>
    <w:link w:val="FootnoteText"/>
    <w:semiHidden/>
    <w:rsid w:val="003D2518"/>
    <w:rPr>
      <w:rFonts w:eastAsia="Times New Roman" w:cs="Times New Roman"/>
      <w:sz w:val="20"/>
      <w:szCs w:val="20"/>
      <w:lang w:val="x-none" w:eastAsia="en-AU"/>
    </w:rPr>
  </w:style>
  <w:style w:type="character" w:styleId="FootnoteReference">
    <w:name w:val="footnote reference"/>
    <w:basedOn w:val="DefaultParagraphFont"/>
    <w:semiHidden/>
    <w:rsid w:val="003D2518"/>
    <w:rPr>
      <w:rFonts w:cs="Times New Roman"/>
      <w:vertAlign w:val="superscript"/>
    </w:rPr>
  </w:style>
  <w:style w:type="character" w:styleId="Hyperlink">
    <w:name w:val="Hyperlink"/>
    <w:basedOn w:val="DefaultParagraphFont"/>
    <w:rsid w:val="00291C83"/>
    <w:rPr>
      <w:rFonts w:cs="Times New Roman"/>
      <w:color w:val="0000FF"/>
      <w:u w:val="single"/>
    </w:rPr>
  </w:style>
  <w:style w:type="paragraph" w:customStyle="1" w:styleId="western">
    <w:name w:val="western"/>
    <w:basedOn w:val="Normal"/>
    <w:rsid w:val="005F05D1"/>
    <w:pPr>
      <w:spacing w:before="100" w:beforeAutospacing="1" w:after="142" w:line="288" w:lineRule="auto"/>
    </w:pPr>
    <w:rPr>
      <w:rFonts w:eastAsia="SimSun"/>
      <w:color w:val="00000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28"/>
    <w:pPr>
      <w:spacing w:after="200" w:line="276" w:lineRule="auto"/>
    </w:pPr>
    <w:rPr>
      <w:sz w:val="22"/>
      <w:szCs w:val="22"/>
    </w:rPr>
  </w:style>
  <w:style w:type="paragraph" w:styleId="Heading1">
    <w:name w:val="heading 1"/>
    <w:basedOn w:val="Normal"/>
    <w:next w:val="Normal"/>
    <w:link w:val="Heading1Char"/>
    <w:qFormat/>
    <w:rsid w:val="00A13628"/>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qFormat/>
    <w:rsid w:val="00A13628"/>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A13628"/>
    <w:pPr>
      <w:keepNext/>
      <w:keepLines/>
      <w:spacing w:before="200" w:after="0"/>
      <w:outlineLvl w:val="2"/>
    </w:pPr>
    <w:rPr>
      <w:rFonts w:ascii="Cambria" w:hAnsi="Cambria"/>
      <w:b/>
      <w:bCs/>
      <w:color w:val="4F81BD"/>
    </w:rPr>
  </w:style>
  <w:style w:type="paragraph" w:styleId="Heading4">
    <w:name w:val="heading 4"/>
    <w:basedOn w:val="Normal"/>
    <w:link w:val="Heading4Char"/>
    <w:qFormat/>
    <w:rsid w:val="00F77536"/>
    <w:pPr>
      <w:spacing w:after="75" w:line="280" w:lineRule="atLeast"/>
      <w:outlineLvl w:val="3"/>
    </w:pPr>
    <w:rPr>
      <w:rFonts w:ascii="HelveticaBold" w:hAnsi="HelveticaBold" w:cs="Arial"/>
      <w:color w:val="0E70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628"/>
    <w:rPr>
      <w:rFonts w:ascii="Cambria" w:hAnsi="Cambria" w:cs="Times New Roman"/>
      <w:b/>
      <w:bCs/>
      <w:color w:val="365F91"/>
      <w:sz w:val="28"/>
      <w:szCs w:val="28"/>
      <w:lang w:val="x-none" w:eastAsia="en-AU"/>
    </w:rPr>
  </w:style>
  <w:style w:type="character" w:customStyle="1" w:styleId="Heading2Char">
    <w:name w:val="Heading 2 Char"/>
    <w:basedOn w:val="DefaultParagraphFont"/>
    <w:link w:val="Heading2"/>
    <w:rsid w:val="00A13628"/>
    <w:rPr>
      <w:rFonts w:ascii="Cambria" w:hAnsi="Cambria" w:cs="Times New Roman"/>
      <w:b/>
      <w:bCs/>
      <w:color w:val="4F81BD"/>
      <w:sz w:val="26"/>
      <w:szCs w:val="26"/>
      <w:lang w:val="x-none" w:eastAsia="en-AU"/>
    </w:rPr>
  </w:style>
  <w:style w:type="character" w:customStyle="1" w:styleId="Heading3Char">
    <w:name w:val="Heading 3 Char"/>
    <w:basedOn w:val="DefaultParagraphFont"/>
    <w:link w:val="Heading3"/>
    <w:rsid w:val="00A13628"/>
    <w:rPr>
      <w:rFonts w:ascii="Cambria" w:hAnsi="Cambria" w:cs="Times New Roman"/>
      <w:b/>
      <w:bCs/>
      <w:color w:val="4F81BD"/>
      <w:lang w:val="x-none" w:eastAsia="en-AU"/>
    </w:rPr>
  </w:style>
  <w:style w:type="paragraph" w:styleId="ListParagraph">
    <w:name w:val="List Paragraph"/>
    <w:basedOn w:val="Normal"/>
    <w:qFormat/>
    <w:rsid w:val="00A13628"/>
    <w:pPr>
      <w:ind w:left="720"/>
      <w:contextualSpacing/>
    </w:pPr>
  </w:style>
  <w:style w:type="paragraph" w:styleId="Header">
    <w:name w:val="header"/>
    <w:basedOn w:val="Normal"/>
    <w:link w:val="HeaderChar"/>
    <w:rsid w:val="00A13628"/>
    <w:pPr>
      <w:tabs>
        <w:tab w:val="center" w:pos="4513"/>
        <w:tab w:val="right" w:pos="9026"/>
      </w:tabs>
      <w:spacing w:after="0" w:line="240" w:lineRule="auto"/>
    </w:pPr>
  </w:style>
  <w:style w:type="character" w:customStyle="1" w:styleId="HeaderChar">
    <w:name w:val="Header Char"/>
    <w:basedOn w:val="DefaultParagraphFont"/>
    <w:link w:val="Header"/>
    <w:rsid w:val="00A13628"/>
    <w:rPr>
      <w:rFonts w:eastAsia="Times New Roman" w:cs="Times New Roman"/>
      <w:lang w:val="x-none" w:eastAsia="en-AU"/>
    </w:rPr>
  </w:style>
  <w:style w:type="paragraph" w:styleId="Footer">
    <w:name w:val="footer"/>
    <w:basedOn w:val="Normal"/>
    <w:link w:val="FooterChar"/>
    <w:rsid w:val="00A13628"/>
    <w:pPr>
      <w:tabs>
        <w:tab w:val="center" w:pos="4513"/>
        <w:tab w:val="right" w:pos="9026"/>
      </w:tabs>
      <w:spacing w:after="0" w:line="240" w:lineRule="auto"/>
    </w:pPr>
  </w:style>
  <w:style w:type="character" w:customStyle="1" w:styleId="FooterChar">
    <w:name w:val="Footer Char"/>
    <w:basedOn w:val="DefaultParagraphFont"/>
    <w:link w:val="Footer"/>
    <w:rsid w:val="00A13628"/>
    <w:rPr>
      <w:rFonts w:eastAsia="Times New Roman" w:cs="Times New Roman"/>
      <w:lang w:val="x-none" w:eastAsia="en-AU"/>
    </w:rPr>
  </w:style>
  <w:style w:type="paragraph" w:styleId="BalloonText">
    <w:name w:val="Balloon Text"/>
    <w:basedOn w:val="Normal"/>
    <w:link w:val="BalloonTextChar"/>
    <w:semiHidden/>
    <w:rsid w:val="00A13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13628"/>
    <w:rPr>
      <w:rFonts w:ascii="Tahoma" w:hAnsi="Tahoma" w:cs="Tahoma"/>
      <w:sz w:val="16"/>
      <w:szCs w:val="16"/>
      <w:lang w:val="x-none" w:eastAsia="en-AU"/>
    </w:rPr>
  </w:style>
  <w:style w:type="table" w:styleId="TableGrid">
    <w:name w:val="Table Grid"/>
    <w:basedOn w:val="TableNormal"/>
    <w:rsid w:val="00A136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13628"/>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semiHidden/>
    <w:rsid w:val="00A13628"/>
    <w:rPr>
      <w:rFonts w:cs="Times New Roman"/>
      <w:sz w:val="16"/>
      <w:szCs w:val="16"/>
    </w:rPr>
  </w:style>
  <w:style w:type="paragraph" w:styleId="CommentText">
    <w:name w:val="annotation text"/>
    <w:basedOn w:val="Normal"/>
    <w:link w:val="CommentTextChar"/>
    <w:semiHidden/>
    <w:rsid w:val="00A13628"/>
    <w:pPr>
      <w:spacing w:line="240" w:lineRule="auto"/>
    </w:pPr>
    <w:rPr>
      <w:rFonts w:ascii="Arial" w:hAnsi="Arial" w:cs="Arial"/>
      <w:color w:val="4C4C4C"/>
      <w:sz w:val="20"/>
      <w:szCs w:val="20"/>
    </w:rPr>
  </w:style>
  <w:style w:type="character" w:customStyle="1" w:styleId="CommentTextChar">
    <w:name w:val="Comment Text Char"/>
    <w:basedOn w:val="DefaultParagraphFont"/>
    <w:link w:val="CommentText"/>
    <w:semiHidden/>
    <w:rsid w:val="00A13628"/>
    <w:rPr>
      <w:rFonts w:ascii="Arial" w:hAnsi="Arial" w:cs="Arial"/>
      <w:color w:val="4C4C4C"/>
      <w:sz w:val="20"/>
      <w:szCs w:val="20"/>
      <w:lang w:val="x-none" w:eastAsia="en-AU"/>
    </w:rPr>
  </w:style>
  <w:style w:type="paragraph" w:styleId="CommentSubject">
    <w:name w:val="annotation subject"/>
    <w:basedOn w:val="CommentText"/>
    <w:next w:val="CommentText"/>
    <w:link w:val="CommentSubjectChar"/>
    <w:semiHidden/>
    <w:rsid w:val="00A13628"/>
    <w:rPr>
      <w:rFonts w:ascii="Calibri" w:hAnsi="Calibri" w:cs="Times New Roman"/>
      <w:b/>
      <w:bCs/>
      <w:color w:val="auto"/>
    </w:rPr>
  </w:style>
  <w:style w:type="character" w:customStyle="1" w:styleId="CommentSubjectChar">
    <w:name w:val="Comment Subject Char"/>
    <w:basedOn w:val="CommentTextChar"/>
    <w:link w:val="CommentSubject"/>
    <w:semiHidden/>
    <w:rsid w:val="00A13628"/>
    <w:rPr>
      <w:rFonts w:ascii="Arial" w:hAnsi="Arial" w:cs="Arial"/>
      <w:b/>
      <w:bCs/>
      <w:color w:val="4C4C4C"/>
      <w:sz w:val="20"/>
      <w:szCs w:val="20"/>
      <w:lang w:val="x-none" w:eastAsia="en-AU"/>
    </w:rPr>
  </w:style>
  <w:style w:type="character" w:customStyle="1" w:styleId="Heading4Char">
    <w:name w:val="Heading 4 Char"/>
    <w:basedOn w:val="DefaultParagraphFont"/>
    <w:link w:val="Heading4"/>
    <w:rsid w:val="00F77536"/>
    <w:rPr>
      <w:rFonts w:ascii="HelveticaBold" w:hAnsi="HelveticaBold" w:cs="Arial"/>
      <w:color w:val="0E70A6"/>
      <w:sz w:val="24"/>
      <w:szCs w:val="24"/>
      <w:lang w:val="x-none" w:eastAsia="en-AU"/>
    </w:rPr>
  </w:style>
  <w:style w:type="paragraph" w:styleId="NormalWeb">
    <w:name w:val="Normal (Web)"/>
    <w:basedOn w:val="Normal"/>
    <w:semiHidden/>
    <w:rsid w:val="00F77536"/>
    <w:pPr>
      <w:spacing w:after="0" w:line="300" w:lineRule="atLeast"/>
    </w:pPr>
    <w:rPr>
      <w:rFonts w:ascii="Arial" w:hAnsi="Arial" w:cs="Arial"/>
      <w:color w:val="333333"/>
      <w:sz w:val="20"/>
      <w:szCs w:val="20"/>
    </w:rPr>
  </w:style>
  <w:style w:type="paragraph" w:styleId="FootnoteText">
    <w:name w:val="footnote text"/>
    <w:basedOn w:val="Normal"/>
    <w:link w:val="FootnoteTextChar"/>
    <w:semiHidden/>
    <w:rsid w:val="003D2518"/>
    <w:pPr>
      <w:spacing w:after="0" w:line="240" w:lineRule="auto"/>
    </w:pPr>
    <w:rPr>
      <w:sz w:val="20"/>
      <w:szCs w:val="20"/>
    </w:rPr>
  </w:style>
  <w:style w:type="character" w:customStyle="1" w:styleId="FootnoteTextChar">
    <w:name w:val="Footnote Text Char"/>
    <w:basedOn w:val="DefaultParagraphFont"/>
    <w:link w:val="FootnoteText"/>
    <w:semiHidden/>
    <w:rsid w:val="003D2518"/>
    <w:rPr>
      <w:rFonts w:eastAsia="Times New Roman" w:cs="Times New Roman"/>
      <w:sz w:val="20"/>
      <w:szCs w:val="20"/>
      <w:lang w:val="x-none" w:eastAsia="en-AU"/>
    </w:rPr>
  </w:style>
  <w:style w:type="character" w:styleId="FootnoteReference">
    <w:name w:val="footnote reference"/>
    <w:basedOn w:val="DefaultParagraphFont"/>
    <w:semiHidden/>
    <w:rsid w:val="003D2518"/>
    <w:rPr>
      <w:rFonts w:cs="Times New Roman"/>
      <w:vertAlign w:val="superscript"/>
    </w:rPr>
  </w:style>
  <w:style w:type="character" w:styleId="Hyperlink">
    <w:name w:val="Hyperlink"/>
    <w:basedOn w:val="DefaultParagraphFont"/>
    <w:rsid w:val="00291C83"/>
    <w:rPr>
      <w:rFonts w:cs="Times New Roman"/>
      <w:color w:val="0000FF"/>
      <w:u w:val="single"/>
    </w:rPr>
  </w:style>
  <w:style w:type="paragraph" w:customStyle="1" w:styleId="western">
    <w:name w:val="western"/>
    <w:basedOn w:val="Normal"/>
    <w:rsid w:val="005F05D1"/>
    <w:pPr>
      <w:spacing w:before="100" w:beforeAutospacing="1" w:after="142" w:line="288" w:lineRule="auto"/>
    </w:pPr>
    <w:rPr>
      <w:rFonts w:eastAsia="SimSun"/>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354623142">
      <w:bodyDiv w:val="1"/>
      <w:marLeft w:val="0"/>
      <w:marRight w:val="0"/>
      <w:marTop w:val="0"/>
      <w:marBottom w:val="0"/>
      <w:divBdr>
        <w:top w:val="none" w:sz="0" w:space="0" w:color="auto"/>
        <w:left w:val="none" w:sz="0" w:space="0" w:color="auto"/>
        <w:bottom w:val="none" w:sz="0" w:space="0" w:color="auto"/>
        <w:right w:val="none" w:sz="0" w:space="0" w:color="auto"/>
      </w:divBdr>
    </w:div>
    <w:div w:id="455224999">
      <w:bodyDiv w:val="1"/>
      <w:marLeft w:val="0"/>
      <w:marRight w:val="0"/>
      <w:marTop w:val="0"/>
      <w:marBottom w:val="0"/>
      <w:divBdr>
        <w:top w:val="none" w:sz="0" w:space="0" w:color="auto"/>
        <w:left w:val="none" w:sz="0" w:space="0" w:color="auto"/>
        <w:bottom w:val="none" w:sz="0" w:space="0" w:color="auto"/>
        <w:right w:val="none" w:sz="0" w:space="0" w:color="auto"/>
      </w:divBdr>
    </w:div>
    <w:div w:id="764300624">
      <w:bodyDiv w:val="1"/>
      <w:marLeft w:val="0"/>
      <w:marRight w:val="0"/>
      <w:marTop w:val="0"/>
      <w:marBottom w:val="0"/>
      <w:divBdr>
        <w:top w:val="none" w:sz="0" w:space="0" w:color="auto"/>
        <w:left w:val="none" w:sz="0" w:space="0" w:color="auto"/>
        <w:bottom w:val="none" w:sz="0" w:space="0" w:color="auto"/>
        <w:right w:val="none" w:sz="0" w:space="0" w:color="auto"/>
      </w:divBdr>
    </w:div>
    <w:div w:id="885797793">
      <w:bodyDiv w:val="1"/>
      <w:marLeft w:val="0"/>
      <w:marRight w:val="0"/>
      <w:marTop w:val="0"/>
      <w:marBottom w:val="0"/>
      <w:divBdr>
        <w:top w:val="none" w:sz="0" w:space="0" w:color="auto"/>
        <w:left w:val="none" w:sz="0" w:space="0" w:color="auto"/>
        <w:bottom w:val="none" w:sz="0" w:space="0" w:color="auto"/>
        <w:right w:val="none" w:sz="0" w:space="0" w:color="auto"/>
      </w:divBdr>
    </w:div>
    <w:div w:id="940066314">
      <w:bodyDiv w:val="1"/>
      <w:marLeft w:val="0"/>
      <w:marRight w:val="0"/>
      <w:marTop w:val="0"/>
      <w:marBottom w:val="0"/>
      <w:divBdr>
        <w:top w:val="none" w:sz="0" w:space="0" w:color="auto"/>
        <w:left w:val="none" w:sz="0" w:space="0" w:color="auto"/>
        <w:bottom w:val="none" w:sz="0" w:space="0" w:color="auto"/>
        <w:right w:val="none" w:sz="0" w:space="0" w:color="auto"/>
      </w:divBdr>
    </w:div>
    <w:div w:id="1032681557">
      <w:bodyDiv w:val="1"/>
      <w:marLeft w:val="0"/>
      <w:marRight w:val="0"/>
      <w:marTop w:val="0"/>
      <w:marBottom w:val="0"/>
      <w:divBdr>
        <w:top w:val="none" w:sz="0" w:space="0" w:color="auto"/>
        <w:left w:val="none" w:sz="0" w:space="0" w:color="auto"/>
        <w:bottom w:val="none" w:sz="0" w:space="0" w:color="auto"/>
        <w:right w:val="none" w:sz="0" w:space="0" w:color="auto"/>
      </w:divBdr>
    </w:div>
    <w:div w:id="1086805663">
      <w:bodyDiv w:val="1"/>
      <w:marLeft w:val="0"/>
      <w:marRight w:val="0"/>
      <w:marTop w:val="0"/>
      <w:marBottom w:val="0"/>
      <w:divBdr>
        <w:top w:val="none" w:sz="0" w:space="0" w:color="auto"/>
        <w:left w:val="none" w:sz="0" w:space="0" w:color="auto"/>
        <w:bottom w:val="none" w:sz="0" w:space="0" w:color="auto"/>
        <w:right w:val="none" w:sz="0" w:space="0" w:color="auto"/>
      </w:divBdr>
    </w:div>
    <w:div w:id="1326396706">
      <w:bodyDiv w:val="1"/>
      <w:marLeft w:val="0"/>
      <w:marRight w:val="0"/>
      <w:marTop w:val="0"/>
      <w:marBottom w:val="0"/>
      <w:divBdr>
        <w:top w:val="none" w:sz="0" w:space="0" w:color="auto"/>
        <w:left w:val="none" w:sz="0" w:space="0" w:color="auto"/>
        <w:bottom w:val="none" w:sz="0" w:space="0" w:color="auto"/>
        <w:right w:val="none" w:sz="0" w:space="0" w:color="auto"/>
      </w:divBdr>
    </w:div>
    <w:div w:id="1445887237">
      <w:bodyDiv w:val="1"/>
      <w:marLeft w:val="0"/>
      <w:marRight w:val="0"/>
      <w:marTop w:val="0"/>
      <w:marBottom w:val="0"/>
      <w:divBdr>
        <w:top w:val="none" w:sz="0" w:space="0" w:color="auto"/>
        <w:left w:val="none" w:sz="0" w:space="0" w:color="auto"/>
        <w:bottom w:val="none" w:sz="0" w:space="0" w:color="auto"/>
        <w:right w:val="none" w:sz="0" w:space="0" w:color="auto"/>
      </w:divBdr>
    </w:div>
    <w:div w:id="1585604357">
      <w:bodyDiv w:val="1"/>
      <w:marLeft w:val="0"/>
      <w:marRight w:val="0"/>
      <w:marTop w:val="0"/>
      <w:marBottom w:val="0"/>
      <w:divBdr>
        <w:top w:val="none" w:sz="0" w:space="0" w:color="auto"/>
        <w:left w:val="none" w:sz="0" w:space="0" w:color="auto"/>
        <w:bottom w:val="none" w:sz="0" w:space="0" w:color="auto"/>
        <w:right w:val="none" w:sz="0" w:space="0" w:color="auto"/>
      </w:divBdr>
    </w:div>
    <w:div w:id="1651517051">
      <w:bodyDiv w:val="1"/>
      <w:marLeft w:val="0"/>
      <w:marRight w:val="0"/>
      <w:marTop w:val="0"/>
      <w:marBottom w:val="0"/>
      <w:divBdr>
        <w:top w:val="none" w:sz="0" w:space="0" w:color="auto"/>
        <w:left w:val="none" w:sz="0" w:space="0" w:color="auto"/>
        <w:bottom w:val="none" w:sz="0" w:space="0" w:color="auto"/>
        <w:right w:val="none" w:sz="0" w:space="0" w:color="auto"/>
      </w:divBdr>
    </w:div>
    <w:div w:id="1651858508">
      <w:bodyDiv w:val="1"/>
      <w:marLeft w:val="0"/>
      <w:marRight w:val="0"/>
      <w:marTop w:val="0"/>
      <w:marBottom w:val="0"/>
      <w:divBdr>
        <w:top w:val="none" w:sz="0" w:space="0" w:color="auto"/>
        <w:left w:val="none" w:sz="0" w:space="0" w:color="auto"/>
        <w:bottom w:val="none" w:sz="0" w:space="0" w:color="auto"/>
        <w:right w:val="none" w:sz="0" w:space="0" w:color="auto"/>
      </w:divBdr>
    </w:div>
    <w:div w:id="1766612583">
      <w:bodyDiv w:val="1"/>
      <w:marLeft w:val="0"/>
      <w:marRight w:val="0"/>
      <w:marTop w:val="0"/>
      <w:marBottom w:val="0"/>
      <w:divBdr>
        <w:top w:val="none" w:sz="0" w:space="0" w:color="auto"/>
        <w:left w:val="none" w:sz="0" w:space="0" w:color="auto"/>
        <w:bottom w:val="none" w:sz="0" w:space="0" w:color="auto"/>
        <w:right w:val="none" w:sz="0" w:space="0" w:color="auto"/>
      </w:divBdr>
    </w:div>
    <w:div w:id="1794589841">
      <w:bodyDiv w:val="1"/>
      <w:marLeft w:val="0"/>
      <w:marRight w:val="0"/>
      <w:marTop w:val="0"/>
      <w:marBottom w:val="0"/>
      <w:divBdr>
        <w:top w:val="none" w:sz="0" w:space="0" w:color="auto"/>
        <w:left w:val="none" w:sz="0" w:space="0" w:color="auto"/>
        <w:bottom w:val="none" w:sz="0" w:space="0" w:color="auto"/>
        <w:right w:val="none" w:sz="0" w:space="0" w:color="auto"/>
      </w:divBdr>
    </w:div>
    <w:div w:id="1826431908">
      <w:bodyDiv w:val="1"/>
      <w:marLeft w:val="0"/>
      <w:marRight w:val="0"/>
      <w:marTop w:val="0"/>
      <w:marBottom w:val="0"/>
      <w:divBdr>
        <w:top w:val="none" w:sz="0" w:space="0" w:color="auto"/>
        <w:left w:val="none" w:sz="0" w:space="0" w:color="auto"/>
        <w:bottom w:val="none" w:sz="0" w:space="0" w:color="auto"/>
        <w:right w:val="none" w:sz="0" w:space="0" w:color="auto"/>
      </w:divBdr>
    </w:div>
    <w:div w:id="1967198888">
      <w:bodyDiv w:val="1"/>
      <w:marLeft w:val="0"/>
      <w:marRight w:val="0"/>
      <w:marTop w:val="0"/>
      <w:marBottom w:val="0"/>
      <w:divBdr>
        <w:top w:val="none" w:sz="0" w:space="0" w:color="auto"/>
        <w:left w:val="none" w:sz="0" w:space="0" w:color="auto"/>
        <w:bottom w:val="none" w:sz="0" w:space="0" w:color="auto"/>
        <w:right w:val="none" w:sz="0" w:space="0" w:color="auto"/>
      </w:divBdr>
    </w:div>
    <w:div w:id="201006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image" Target="media/image3.wmf"/><Relationship Id="rId14" Type="http://schemas.openxmlformats.org/officeDocument/2006/relationships/oleObject" Target="embeddings/oleObject3.bin"/><Relationship Id="rId15" Type="http://schemas.openxmlformats.org/officeDocument/2006/relationships/image" Target="media/image4.wmf"/><Relationship Id="rId16" Type="http://schemas.openxmlformats.org/officeDocument/2006/relationships/oleObject" Target="embeddings/oleObject4.bin"/><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ifr.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3626</Words>
  <Characters>20239</Characters>
  <Application>Microsoft Macintosh Word</Application>
  <DocSecurity>0</DocSecurity>
  <Lines>722</Lines>
  <Paragraphs>356</Paragraphs>
  <ScaleCrop>false</ScaleCrop>
  <HeadingPairs>
    <vt:vector size="2" baseType="variant">
      <vt:variant>
        <vt:lpstr>Title</vt:lpstr>
      </vt:variant>
      <vt:variant>
        <vt:i4>1</vt:i4>
      </vt:variant>
    </vt:vector>
  </HeadingPairs>
  <TitlesOfParts>
    <vt:vector size="1" baseType="lpstr">
      <vt:lpstr>FULL PROPOSAL (FP)</vt:lpstr>
    </vt:vector>
  </TitlesOfParts>
  <Company>University of New South Wales</Company>
  <LinksUpToDate>false</LinksUpToDate>
  <CharactersWithSpaces>23509</CharactersWithSpaces>
  <SharedDoc>false</SharedDoc>
  <HLinks>
    <vt:vector size="6" baseType="variant">
      <vt:variant>
        <vt:i4>4128826</vt:i4>
      </vt:variant>
      <vt:variant>
        <vt:i4>0</vt:i4>
      </vt:variant>
      <vt:variant>
        <vt:i4>0</vt:i4>
      </vt:variant>
      <vt:variant>
        <vt:i4>5</vt:i4>
      </vt:variant>
      <vt:variant>
        <vt:lpwstr>http://www.cifr.edu.au/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PROPOSAL (FP)</dc:title>
  <dc:creator>Philippa Slack</dc:creator>
  <cp:lastModifiedBy>Piet DE JONG</cp:lastModifiedBy>
  <cp:revision>8</cp:revision>
  <cp:lastPrinted>2014-10-15T23:51:00Z</cp:lastPrinted>
  <dcterms:created xsi:type="dcterms:W3CDTF">2014-10-15T23:32:00Z</dcterms:created>
  <dcterms:modified xsi:type="dcterms:W3CDTF">2014-10-16T08:14:00Z</dcterms:modified>
</cp:coreProperties>
</file>